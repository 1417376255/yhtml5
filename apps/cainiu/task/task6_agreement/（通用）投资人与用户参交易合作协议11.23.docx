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68AA7" w14:textId="77777777" w:rsidR="005D2462" w:rsidRPr="00364760" w:rsidRDefault="00017750" w:rsidP="00B02089">
      <w:pPr>
        <w:pStyle w:val="1"/>
        <w:jc w:val="center"/>
      </w:pPr>
      <w:r>
        <w:rPr>
          <w:rFonts w:hint="eastAsia"/>
        </w:rPr>
        <w:t>投资人与用户</w:t>
      </w:r>
      <w:r w:rsidR="0092799C" w:rsidRPr="00364760">
        <w:rPr>
          <w:rFonts w:hint="eastAsia"/>
        </w:rPr>
        <w:t>交易合作协议</w:t>
      </w:r>
    </w:p>
    <w:p w14:paraId="3E91E450" w14:textId="77777777" w:rsidR="00BC5CF1" w:rsidRDefault="00BC5CF1" w:rsidP="00E13F90">
      <w:pPr>
        <w:widowControl/>
        <w:spacing w:line="360" w:lineRule="auto"/>
        <w:jc w:val="left"/>
        <w:rPr>
          <w:rFonts w:ascii="宋体" w:eastAsia="宋体" w:hAnsi="宋体" w:cs="宋体"/>
          <w:kern w:val="0"/>
          <w:sz w:val="24"/>
          <w:szCs w:val="24"/>
        </w:rPr>
      </w:pPr>
    </w:p>
    <w:p w14:paraId="7DF09B03" w14:textId="77777777" w:rsidR="00803401" w:rsidRDefault="00803401" w:rsidP="00E13F90">
      <w:pPr>
        <w:widowControl/>
        <w:spacing w:line="360" w:lineRule="auto"/>
        <w:jc w:val="left"/>
        <w:rPr>
          <w:rFonts w:ascii="宋体" w:eastAsia="宋体" w:hAnsi="宋体" w:cs="宋体"/>
          <w:kern w:val="0"/>
          <w:sz w:val="24"/>
          <w:szCs w:val="24"/>
        </w:rPr>
      </w:pPr>
      <w:r w:rsidRPr="00803401">
        <w:rPr>
          <w:rFonts w:ascii="宋体" w:eastAsia="宋体" w:hAnsi="宋体" w:cs="宋体"/>
          <w:kern w:val="0"/>
          <w:sz w:val="24"/>
          <w:szCs w:val="24"/>
        </w:rPr>
        <w:t>投资人昵称：</w:t>
      </w:r>
      <w:r>
        <w:rPr>
          <w:rFonts w:ascii="宋体" w:eastAsia="宋体" w:hAnsi="宋体" w:cs="宋体"/>
          <w:kern w:val="0"/>
          <w:sz w:val="24"/>
          <w:szCs w:val="24"/>
        </w:rPr>
        <w:t>  </w:t>
      </w:r>
    </w:p>
    <w:p w14:paraId="1277CD03" w14:textId="77777777" w:rsidR="00803401" w:rsidRDefault="00C04A16"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用户</w:t>
      </w:r>
      <w:r w:rsidR="00803401" w:rsidRPr="00803401">
        <w:rPr>
          <w:rFonts w:ascii="宋体" w:eastAsia="宋体" w:hAnsi="宋体" w:cs="宋体"/>
          <w:kern w:val="0"/>
          <w:sz w:val="24"/>
          <w:szCs w:val="24"/>
        </w:rPr>
        <w:t>昵称： </w:t>
      </w:r>
      <w:r w:rsidR="00803401" w:rsidRPr="00803401">
        <w:rPr>
          <w:rFonts w:ascii="宋体" w:eastAsia="宋体" w:hAnsi="宋体" w:cs="宋体"/>
          <w:kern w:val="0"/>
          <w:sz w:val="24"/>
          <w:szCs w:val="24"/>
        </w:rPr>
        <w:br/>
      </w:r>
      <w:r w:rsidR="00803401" w:rsidRPr="00803401">
        <w:rPr>
          <w:rFonts w:ascii="宋体" w:eastAsia="宋体" w:hAnsi="宋体" w:cs="宋体"/>
          <w:kern w:val="0"/>
          <w:sz w:val="24"/>
          <w:szCs w:val="24"/>
        </w:rPr>
        <w:br/>
        <w:t>投资人UID：</w:t>
      </w:r>
      <w:r w:rsidR="00803401">
        <w:rPr>
          <w:rFonts w:ascii="宋体" w:eastAsia="宋体" w:hAnsi="宋体" w:cs="宋体"/>
          <w:kern w:val="0"/>
          <w:sz w:val="24"/>
          <w:szCs w:val="24"/>
        </w:rPr>
        <w:t> </w:t>
      </w:r>
    </w:p>
    <w:p w14:paraId="19009694" w14:textId="6C7A9C37" w:rsidR="004D2BBE" w:rsidRDefault="00C04A16" w:rsidP="008770C2">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用户</w:t>
      </w:r>
      <w:r w:rsidR="00803401" w:rsidRPr="00803401">
        <w:rPr>
          <w:rFonts w:ascii="宋体" w:eastAsia="宋体" w:hAnsi="宋体" w:cs="宋体"/>
          <w:kern w:val="0"/>
          <w:sz w:val="24"/>
          <w:szCs w:val="24"/>
        </w:rPr>
        <w:t>UID：      </w:t>
      </w:r>
      <w:r w:rsidR="00803401" w:rsidRPr="00803401">
        <w:rPr>
          <w:rFonts w:ascii="宋体" w:eastAsia="宋体" w:hAnsi="宋体" w:cs="宋体"/>
          <w:kern w:val="0"/>
          <w:sz w:val="24"/>
          <w:szCs w:val="24"/>
        </w:rPr>
        <w:br/>
      </w:r>
      <w:r w:rsidR="00803401" w:rsidRPr="00803401">
        <w:rPr>
          <w:rFonts w:ascii="宋体" w:eastAsia="宋体" w:hAnsi="宋体" w:cs="宋体"/>
          <w:kern w:val="0"/>
          <w:sz w:val="24"/>
          <w:szCs w:val="24"/>
        </w:rPr>
        <w:br/>
      </w:r>
      <w:r w:rsidR="008770C2">
        <w:rPr>
          <w:rFonts w:ascii="宋体" w:eastAsia="宋体" w:hAnsi="宋体" w:cs="宋体"/>
          <w:kern w:val="0"/>
          <w:sz w:val="24"/>
          <w:szCs w:val="24"/>
        </w:rPr>
        <w:t xml:space="preserve">    </w:t>
      </w:r>
      <w:r w:rsidR="00803401" w:rsidRPr="00803401">
        <w:rPr>
          <w:rFonts w:ascii="宋体" w:eastAsia="宋体" w:hAnsi="宋体" w:cs="宋体"/>
          <w:kern w:val="0"/>
          <w:sz w:val="24"/>
          <w:szCs w:val="24"/>
        </w:rPr>
        <w:t>本次交易合作由</w:t>
      </w:r>
      <w:r w:rsidR="003D13B3">
        <w:rPr>
          <w:rFonts w:ascii="宋体" w:eastAsia="宋体" w:hAnsi="宋体" w:cs="宋体" w:hint="eastAsia"/>
          <w:kern w:val="0"/>
          <w:sz w:val="24"/>
          <w:szCs w:val="24"/>
        </w:rPr>
        <w:t>本平台</w:t>
      </w:r>
      <w:r w:rsidR="00803401" w:rsidRPr="00803401">
        <w:rPr>
          <w:rFonts w:ascii="宋体" w:eastAsia="宋体" w:hAnsi="宋体" w:cs="宋体"/>
          <w:kern w:val="0"/>
          <w:sz w:val="24"/>
          <w:szCs w:val="24"/>
        </w:rPr>
        <w:t>提供撮合服务。</w:t>
      </w:r>
      <w:r w:rsidR="008E2B3A" w:rsidRPr="008E2B3A">
        <w:rPr>
          <w:rFonts w:ascii="宋体" w:eastAsia="宋体" w:hAnsi="宋体" w:cs="宋体"/>
          <w:kern w:val="0"/>
          <w:sz w:val="24"/>
          <w:szCs w:val="24"/>
        </w:rPr>
        <w:t>在</w:t>
      </w:r>
      <w:r w:rsidR="003D13B3">
        <w:rPr>
          <w:rFonts w:ascii="宋体" w:eastAsia="宋体" w:hAnsi="宋体" w:cs="宋体" w:hint="eastAsia"/>
          <w:kern w:val="0"/>
          <w:sz w:val="24"/>
          <w:szCs w:val="24"/>
        </w:rPr>
        <w:t>平台</w:t>
      </w:r>
      <w:r w:rsidR="008E2B3A" w:rsidRPr="008E2B3A">
        <w:rPr>
          <w:rFonts w:ascii="宋体" w:eastAsia="宋体" w:hAnsi="宋体" w:cs="宋体"/>
          <w:kern w:val="0"/>
          <w:sz w:val="24"/>
          <w:szCs w:val="24"/>
        </w:rPr>
        <w:t>的撮合下，投资人与</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协商一致，就双方秉承共享收益共担风险之原则，由</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提供交易策略，由投资人利用自有资金和账户进行交易合作事宜订立如下协议，以兹共守：</w:t>
      </w:r>
      <w:r w:rsidR="008E2B3A" w:rsidRPr="008E2B3A">
        <w:rPr>
          <w:rFonts w:ascii="宋体" w:eastAsia="宋体" w:hAnsi="宋体" w:cs="宋体"/>
          <w:kern w:val="0"/>
          <w:sz w:val="24"/>
          <w:szCs w:val="24"/>
        </w:rPr>
        <w:br/>
      </w:r>
      <w:r w:rsidR="008E2B3A" w:rsidRPr="008E2B3A">
        <w:rPr>
          <w:rFonts w:ascii="宋体" w:eastAsia="宋体" w:hAnsi="宋体" w:cs="宋体"/>
          <w:kern w:val="0"/>
          <w:sz w:val="24"/>
          <w:szCs w:val="24"/>
        </w:rPr>
        <w:br/>
      </w:r>
      <w:r w:rsidR="008770C2">
        <w:rPr>
          <w:rFonts w:ascii="宋体" w:eastAsia="宋体" w:hAnsi="宋体" w:cs="宋体"/>
          <w:b/>
          <w:kern w:val="0"/>
          <w:sz w:val="24"/>
          <w:szCs w:val="24"/>
        </w:rPr>
        <w:t xml:space="preserve">    </w:t>
      </w:r>
      <w:r w:rsidR="008E2B3A" w:rsidRPr="005C2989">
        <w:rPr>
          <w:rFonts w:ascii="宋体" w:eastAsia="宋体" w:hAnsi="宋体" w:cs="宋体"/>
          <w:b/>
          <w:kern w:val="0"/>
          <w:sz w:val="24"/>
          <w:szCs w:val="24"/>
        </w:rPr>
        <w:t>一、定义</w:t>
      </w:r>
      <w:r w:rsidR="008E2B3A" w:rsidRPr="005C2989">
        <w:rPr>
          <w:rFonts w:ascii="宋体" w:eastAsia="宋体" w:hAnsi="宋体" w:cs="宋体"/>
          <w:b/>
          <w:kern w:val="0"/>
          <w:sz w:val="24"/>
          <w:szCs w:val="24"/>
        </w:rPr>
        <w:br/>
      </w:r>
      <w:r w:rsidR="008E2B3A" w:rsidRPr="005C2989">
        <w:rPr>
          <w:rFonts w:ascii="宋体" w:eastAsia="宋体" w:hAnsi="宋体" w:cs="宋体"/>
          <w:b/>
          <w:kern w:val="0"/>
          <w:sz w:val="24"/>
          <w:szCs w:val="24"/>
        </w:rPr>
        <w:br/>
      </w:r>
      <w:r w:rsidR="008770C2">
        <w:rPr>
          <w:rFonts w:ascii="宋体" w:eastAsia="宋体" w:hAnsi="宋体" w:cs="宋体"/>
          <w:kern w:val="0"/>
          <w:sz w:val="24"/>
          <w:szCs w:val="24"/>
        </w:rPr>
        <w:t xml:space="preserve">    </w:t>
      </w:r>
      <w:r w:rsidR="008770C2" w:rsidRPr="009F17D5">
        <w:rPr>
          <w:rFonts w:ascii="宋体" w:eastAsia="宋体" w:hAnsi="宋体" w:cs="宋体"/>
          <w:kern w:val="0"/>
          <w:sz w:val="24"/>
          <w:szCs w:val="24"/>
        </w:rPr>
        <w:t>本协议中，除非上下文另有解释，下列词语具有如下含义：</w:t>
      </w:r>
      <w:r w:rsidR="008770C2" w:rsidRPr="009F17D5">
        <w:rPr>
          <w:rFonts w:ascii="宋体" w:eastAsia="宋体" w:hAnsi="宋体" w:cs="宋体"/>
          <w:kern w:val="0"/>
          <w:sz w:val="24"/>
          <w:szCs w:val="24"/>
        </w:rPr>
        <w:br/>
      </w:r>
      <w:r w:rsidR="008770C2">
        <w:rPr>
          <w:rFonts w:ascii="宋体" w:eastAsia="宋体" w:hAnsi="宋体" w:cs="宋体"/>
          <w:kern w:val="0"/>
          <w:sz w:val="24"/>
          <w:szCs w:val="24"/>
        </w:rPr>
        <w:t xml:space="preserve">    </w:t>
      </w:r>
      <w:r w:rsidR="008770C2" w:rsidRPr="009F17D5">
        <w:rPr>
          <w:rFonts w:ascii="宋体" w:eastAsia="宋体" w:hAnsi="宋体" w:cs="宋体"/>
          <w:kern w:val="0"/>
          <w:sz w:val="24"/>
          <w:szCs w:val="24"/>
        </w:rPr>
        <w:t>1、</w:t>
      </w:r>
      <w:r w:rsidR="003D13B3">
        <w:rPr>
          <w:rFonts w:ascii="宋体" w:eastAsia="宋体" w:hAnsi="宋体" w:cs="宋体" w:hint="eastAsia"/>
          <w:kern w:val="0"/>
          <w:sz w:val="24"/>
          <w:szCs w:val="24"/>
        </w:rPr>
        <w:t>本平台</w:t>
      </w:r>
      <w:r w:rsidR="008770C2" w:rsidRPr="009F17D5">
        <w:rPr>
          <w:rFonts w:ascii="宋体" w:eastAsia="宋体" w:hAnsi="宋体" w:cs="宋体"/>
          <w:kern w:val="0"/>
          <w:sz w:val="24"/>
          <w:szCs w:val="24"/>
        </w:rPr>
        <w:t>：</w:t>
      </w:r>
      <w:r w:rsidR="008770C2" w:rsidRPr="008E2B3A">
        <w:rPr>
          <w:rFonts w:ascii="宋体" w:eastAsia="宋体" w:hAnsi="宋体" w:cs="宋体"/>
          <w:kern w:val="0"/>
          <w:sz w:val="24"/>
          <w:szCs w:val="24"/>
        </w:rPr>
        <w:t>面向</w:t>
      </w:r>
      <w:r w:rsidR="003D13B3">
        <w:rPr>
          <w:rFonts w:ascii="宋体" w:eastAsia="宋体" w:hAnsi="宋体" w:cs="宋体" w:hint="eastAsia"/>
          <w:kern w:val="0"/>
          <w:sz w:val="24"/>
          <w:szCs w:val="24"/>
        </w:rPr>
        <w:t>平台</w:t>
      </w:r>
      <w:r w:rsidR="008770C2" w:rsidRPr="008E2B3A">
        <w:rPr>
          <w:rFonts w:ascii="宋体" w:eastAsia="宋体" w:hAnsi="宋体" w:cs="宋体"/>
          <w:kern w:val="0"/>
          <w:sz w:val="24"/>
          <w:szCs w:val="24"/>
        </w:rPr>
        <w:t>注册用户提供包括但不限于上期所</w:t>
      </w:r>
      <w:r w:rsidR="008770C2">
        <w:rPr>
          <w:rFonts w:ascii="宋体" w:eastAsia="宋体" w:hAnsi="宋体" w:cs="宋体"/>
          <w:kern w:val="0"/>
          <w:sz w:val="24"/>
          <w:szCs w:val="24"/>
        </w:rPr>
        <w:t>、</w:t>
      </w:r>
      <w:r w:rsidR="008770C2">
        <w:rPr>
          <w:rFonts w:ascii="宋体" w:eastAsia="宋体" w:hAnsi="宋体" w:cs="宋体" w:hint="eastAsia"/>
          <w:kern w:val="0"/>
          <w:sz w:val="24"/>
          <w:szCs w:val="24"/>
        </w:rPr>
        <w:t>郑商</w:t>
      </w:r>
      <w:r w:rsidR="008770C2">
        <w:rPr>
          <w:rFonts w:ascii="宋体" w:eastAsia="宋体" w:hAnsi="宋体" w:cs="宋体"/>
          <w:kern w:val="0"/>
          <w:sz w:val="24"/>
          <w:szCs w:val="24"/>
        </w:rPr>
        <w:t>所、</w:t>
      </w:r>
      <w:r w:rsidR="008770C2">
        <w:rPr>
          <w:rFonts w:ascii="宋体" w:eastAsia="宋体" w:hAnsi="宋体" w:cs="宋体" w:hint="eastAsia"/>
          <w:kern w:val="0"/>
          <w:sz w:val="24"/>
          <w:szCs w:val="24"/>
        </w:rPr>
        <w:t>大商</w:t>
      </w:r>
      <w:r w:rsidR="008770C2">
        <w:rPr>
          <w:rFonts w:ascii="宋体" w:eastAsia="宋体" w:hAnsi="宋体" w:cs="宋体"/>
          <w:kern w:val="0"/>
          <w:sz w:val="24"/>
          <w:szCs w:val="24"/>
        </w:rPr>
        <w:t>所、</w:t>
      </w:r>
      <w:r w:rsidR="008770C2">
        <w:rPr>
          <w:rFonts w:ascii="宋体" w:eastAsia="宋体" w:hAnsi="宋体" w:cs="宋体" w:hint="eastAsia"/>
          <w:kern w:val="0"/>
          <w:sz w:val="24"/>
          <w:szCs w:val="24"/>
        </w:rPr>
        <w:t>南</w:t>
      </w:r>
      <w:r w:rsidR="008770C2">
        <w:rPr>
          <w:rFonts w:ascii="宋体" w:eastAsia="宋体" w:hAnsi="宋体" w:cs="宋体"/>
          <w:kern w:val="0"/>
          <w:sz w:val="24"/>
          <w:szCs w:val="24"/>
        </w:rPr>
        <w:t>交</w:t>
      </w:r>
      <w:r w:rsidR="008770C2">
        <w:rPr>
          <w:rFonts w:ascii="宋体" w:eastAsia="宋体" w:hAnsi="宋体" w:cs="宋体" w:hint="eastAsia"/>
          <w:kern w:val="0"/>
          <w:sz w:val="24"/>
          <w:szCs w:val="24"/>
        </w:rPr>
        <w:t>所</w:t>
      </w:r>
      <w:r w:rsidR="008770C2">
        <w:rPr>
          <w:rFonts w:ascii="宋体" w:eastAsia="宋体" w:hAnsi="宋体" w:cs="宋体"/>
          <w:kern w:val="0"/>
          <w:sz w:val="24"/>
          <w:szCs w:val="24"/>
        </w:rPr>
        <w:t>等</w:t>
      </w:r>
      <w:r w:rsidR="008770C2" w:rsidRPr="008E2B3A">
        <w:rPr>
          <w:rFonts w:ascii="宋体" w:eastAsia="宋体" w:hAnsi="宋体" w:cs="宋体"/>
          <w:kern w:val="0"/>
          <w:sz w:val="24"/>
          <w:szCs w:val="24"/>
        </w:rPr>
        <w:t>期货</w:t>
      </w:r>
      <w:r w:rsidR="008770C2">
        <w:rPr>
          <w:rFonts w:ascii="宋体" w:eastAsia="宋体" w:hAnsi="宋体" w:cs="宋体"/>
          <w:kern w:val="0"/>
          <w:sz w:val="24"/>
          <w:szCs w:val="24"/>
        </w:rPr>
        <w:t>、</w:t>
      </w:r>
      <w:r w:rsidR="008770C2">
        <w:rPr>
          <w:rFonts w:ascii="宋体" w:eastAsia="宋体" w:hAnsi="宋体" w:cs="宋体" w:hint="eastAsia"/>
          <w:kern w:val="0"/>
          <w:sz w:val="24"/>
          <w:szCs w:val="24"/>
        </w:rPr>
        <w:t>现货</w:t>
      </w:r>
      <w:r w:rsidR="008770C2" w:rsidRPr="008E2B3A">
        <w:rPr>
          <w:rFonts w:ascii="宋体" w:eastAsia="宋体" w:hAnsi="宋体" w:cs="宋体"/>
          <w:kern w:val="0"/>
          <w:sz w:val="24"/>
          <w:szCs w:val="24"/>
        </w:rPr>
        <w:t>交易合作信息发布、</w:t>
      </w:r>
      <w:r w:rsidR="008770C2">
        <w:rPr>
          <w:rFonts w:ascii="宋体" w:eastAsia="宋体" w:hAnsi="宋体" w:cs="宋体"/>
          <w:kern w:val="0"/>
          <w:sz w:val="24"/>
          <w:szCs w:val="24"/>
        </w:rPr>
        <w:t>借贷双方信息撮合（</w:t>
      </w:r>
      <w:r w:rsidR="008770C2">
        <w:rPr>
          <w:rFonts w:ascii="宋体" w:eastAsia="宋体" w:hAnsi="宋体" w:cs="宋体" w:hint="eastAsia"/>
          <w:kern w:val="0"/>
          <w:sz w:val="24"/>
          <w:szCs w:val="24"/>
        </w:rPr>
        <w:t>账户额</w:t>
      </w:r>
      <w:r w:rsidR="008770C2">
        <w:rPr>
          <w:rFonts w:ascii="宋体" w:eastAsia="宋体" w:hAnsi="宋体" w:cs="宋体"/>
          <w:kern w:val="0"/>
          <w:sz w:val="24"/>
          <w:szCs w:val="24"/>
        </w:rPr>
        <w:t>出借方和资金需求</w:t>
      </w:r>
      <w:r w:rsidR="000D5B35" w:rsidRPr="000A4848">
        <w:rPr>
          <w:rFonts w:ascii="宋体" w:eastAsia="宋体" w:hAnsi="宋体" w:cs="宋体" w:hint="eastAsia"/>
          <w:kern w:val="0"/>
          <w:sz w:val="24"/>
          <w:szCs w:val="24"/>
        </w:rPr>
        <w:t>方</w:t>
      </w:r>
      <w:r w:rsidR="008770C2">
        <w:rPr>
          <w:rFonts w:ascii="宋体" w:eastAsia="宋体" w:hAnsi="宋体" w:cs="宋体"/>
          <w:kern w:val="0"/>
          <w:sz w:val="24"/>
          <w:szCs w:val="24"/>
        </w:rPr>
        <w:t>）、</w:t>
      </w:r>
      <w:r w:rsidR="008770C2" w:rsidRPr="008E2B3A">
        <w:rPr>
          <w:rFonts w:ascii="宋体" w:eastAsia="宋体" w:hAnsi="宋体" w:cs="宋体"/>
          <w:kern w:val="0"/>
          <w:sz w:val="24"/>
          <w:szCs w:val="24"/>
        </w:rPr>
        <w:t>交易指令通讯、交易风控管理、</w:t>
      </w:r>
      <w:r w:rsidR="008770C2">
        <w:rPr>
          <w:rFonts w:ascii="宋体" w:eastAsia="宋体" w:hAnsi="宋体" w:cs="宋体" w:hint="eastAsia"/>
          <w:kern w:val="0"/>
          <w:sz w:val="24"/>
          <w:szCs w:val="24"/>
        </w:rPr>
        <w:t>借贷双方</w:t>
      </w:r>
      <w:r w:rsidR="008770C2">
        <w:rPr>
          <w:rFonts w:ascii="宋体" w:eastAsia="宋体" w:hAnsi="宋体" w:cs="宋体"/>
          <w:kern w:val="0"/>
          <w:sz w:val="24"/>
          <w:szCs w:val="24"/>
        </w:rPr>
        <w:t>盈亏</w:t>
      </w:r>
      <w:r w:rsidR="008770C2">
        <w:rPr>
          <w:rFonts w:ascii="宋体" w:eastAsia="宋体" w:hAnsi="宋体" w:cs="宋体" w:hint="eastAsia"/>
          <w:kern w:val="0"/>
          <w:sz w:val="24"/>
          <w:szCs w:val="24"/>
        </w:rPr>
        <w:t>结算</w:t>
      </w:r>
      <w:r w:rsidR="008770C2">
        <w:rPr>
          <w:rFonts w:ascii="宋体" w:eastAsia="宋体" w:hAnsi="宋体" w:cs="宋体"/>
          <w:kern w:val="0"/>
          <w:sz w:val="24"/>
          <w:szCs w:val="24"/>
        </w:rPr>
        <w:t>、</w:t>
      </w:r>
      <w:r w:rsidR="008770C2" w:rsidRPr="008E2B3A">
        <w:rPr>
          <w:rFonts w:ascii="宋体" w:eastAsia="宋体" w:hAnsi="宋体" w:cs="宋体"/>
          <w:kern w:val="0"/>
          <w:sz w:val="24"/>
          <w:szCs w:val="24"/>
        </w:rPr>
        <w:t>交易清结算、资金</w:t>
      </w:r>
      <w:r w:rsidR="008770C2">
        <w:rPr>
          <w:rFonts w:ascii="宋体" w:eastAsia="宋体" w:hAnsi="宋体" w:cs="宋体"/>
          <w:kern w:val="0"/>
          <w:sz w:val="24"/>
          <w:szCs w:val="24"/>
        </w:rPr>
        <w:t>安全托管</w:t>
      </w:r>
      <w:r w:rsidR="008770C2" w:rsidRPr="008E2B3A">
        <w:rPr>
          <w:rFonts w:ascii="宋体" w:eastAsia="宋体" w:hAnsi="宋体" w:cs="宋体"/>
          <w:kern w:val="0"/>
          <w:sz w:val="24"/>
          <w:szCs w:val="24"/>
        </w:rPr>
        <w:t>（由支付机构提供）等服务的线上中介服务平台。</w:t>
      </w:r>
      <w:del w:id="0" w:author="ZY zhang" w:date="2015-11-25T14:15:00Z">
        <w:r w:rsidR="008770C2" w:rsidRPr="009F17D5" w:rsidDel="002020E7">
          <w:rPr>
            <w:rFonts w:ascii="宋体" w:eastAsia="宋体" w:hAnsi="宋体" w:cs="宋体"/>
            <w:kern w:val="0"/>
            <w:sz w:val="24"/>
            <w:szCs w:val="24"/>
          </w:rPr>
          <w:br/>
        </w:r>
        <w:r w:rsidR="008770C2" w:rsidDel="002020E7">
          <w:rPr>
            <w:rFonts w:ascii="宋体" w:eastAsia="宋体" w:hAnsi="宋体" w:cs="宋体"/>
            <w:kern w:val="0"/>
            <w:sz w:val="24"/>
            <w:szCs w:val="24"/>
          </w:rPr>
          <w:delText xml:space="preserve"> </w:delText>
        </w:r>
        <w:r w:rsidR="008770C2" w:rsidRPr="002020E7" w:rsidDel="002020E7">
          <w:rPr>
            <w:rFonts w:ascii="宋体" w:eastAsia="宋体" w:hAnsi="宋体" w:cs="宋体"/>
            <w:color w:val="FF0000"/>
            <w:kern w:val="0"/>
            <w:sz w:val="24"/>
            <w:szCs w:val="24"/>
            <w:rPrChange w:id="1" w:author="ZY zhang" w:date="2015-11-25T14:15:00Z">
              <w:rPr>
                <w:rFonts w:ascii="宋体" w:eastAsia="宋体" w:hAnsi="宋体" w:cs="宋体"/>
                <w:kern w:val="0"/>
                <w:sz w:val="24"/>
                <w:szCs w:val="24"/>
              </w:rPr>
            </w:rPrChange>
          </w:rPr>
          <w:delText xml:space="preserve">   </w:delText>
        </w:r>
        <w:r w:rsidR="008770C2" w:rsidRPr="002020E7" w:rsidDel="002020E7">
          <w:rPr>
            <w:rFonts w:ascii="宋体" w:eastAsia="宋体" w:hAnsi="宋体" w:cs="宋体" w:hint="eastAsia"/>
            <w:color w:val="FF0000"/>
            <w:kern w:val="0"/>
            <w:sz w:val="24"/>
            <w:szCs w:val="24"/>
            <w:rPrChange w:id="2" w:author="ZY zhang" w:date="2015-11-25T14:15:00Z">
              <w:rPr>
                <w:rFonts w:ascii="宋体" w:eastAsia="宋体" w:hAnsi="宋体" w:cs="宋体" w:hint="eastAsia"/>
                <w:kern w:val="0"/>
                <w:sz w:val="24"/>
                <w:szCs w:val="24"/>
              </w:rPr>
            </w:rPrChange>
          </w:rPr>
          <w:delText>2</w:delText>
        </w:r>
        <w:r w:rsidR="008770C2" w:rsidRPr="002020E7" w:rsidDel="002020E7">
          <w:rPr>
            <w:rFonts w:ascii="宋体" w:eastAsia="宋体" w:hAnsi="宋体" w:cs="宋体"/>
            <w:color w:val="FF0000"/>
            <w:kern w:val="0"/>
            <w:sz w:val="24"/>
            <w:szCs w:val="24"/>
            <w:rPrChange w:id="3" w:author="ZY zhang" w:date="2015-11-25T14:15:00Z">
              <w:rPr>
                <w:rFonts w:ascii="宋体" w:eastAsia="宋体" w:hAnsi="宋体" w:cs="宋体"/>
                <w:kern w:val="0"/>
                <w:sz w:val="24"/>
                <w:szCs w:val="24"/>
              </w:rPr>
            </w:rPrChange>
          </w:rPr>
          <w:delText>、支付机构：指</w:delText>
        </w:r>
        <w:r w:rsidR="003D13B3" w:rsidRPr="002020E7" w:rsidDel="002020E7">
          <w:rPr>
            <w:rFonts w:ascii="宋体" w:eastAsia="宋体" w:hAnsi="宋体" w:cs="宋体" w:hint="eastAsia"/>
            <w:color w:val="FF0000"/>
            <w:kern w:val="0"/>
            <w:sz w:val="24"/>
            <w:szCs w:val="24"/>
            <w:rPrChange w:id="4" w:author="ZY zhang" w:date="2015-11-25T14:15:00Z">
              <w:rPr>
                <w:rFonts w:ascii="宋体" w:eastAsia="宋体" w:hAnsi="宋体" w:cs="宋体" w:hint="eastAsia"/>
                <w:kern w:val="0"/>
                <w:sz w:val="24"/>
                <w:szCs w:val="24"/>
              </w:rPr>
            </w:rPrChange>
          </w:rPr>
          <w:delText>平台</w:delText>
        </w:r>
        <w:r w:rsidR="008770C2" w:rsidRPr="002020E7" w:rsidDel="002020E7">
          <w:rPr>
            <w:rFonts w:ascii="宋体" w:eastAsia="宋体" w:hAnsi="宋体" w:cs="宋体"/>
            <w:color w:val="FF0000"/>
            <w:kern w:val="0"/>
            <w:sz w:val="24"/>
            <w:szCs w:val="24"/>
            <w:rPrChange w:id="5" w:author="ZY zhang" w:date="2015-11-25T14:15:00Z">
              <w:rPr>
                <w:rFonts w:ascii="宋体" w:eastAsia="宋体" w:hAnsi="宋体" w:cs="宋体"/>
                <w:kern w:val="0"/>
                <w:sz w:val="24"/>
                <w:szCs w:val="24"/>
              </w:rPr>
            </w:rPrChange>
          </w:rPr>
          <w:delText>委托的为</w:delText>
        </w:r>
        <w:r w:rsidR="003D13B3" w:rsidRPr="002020E7" w:rsidDel="002020E7">
          <w:rPr>
            <w:rFonts w:ascii="宋体" w:eastAsia="宋体" w:hAnsi="宋体" w:cs="宋体" w:hint="eastAsia"/>
            <w:color w:val="FF0000"/>
            <w:kern w:val="0"/>
            <w:sz w:val="24"/>
            <w:szCs w:val="24"/>
            <w:rPrChange w:id="6" w:author="ZY zhang" w:date="2015-11-25T14:15:00Z">
              <w:rPr>
                <w:rFonts w:ascii="宋体" w:eastAsia="宋体" w:hAnsi="宋体" w:cs="宋体" w:hint="eastAsia"/>
                <w:kern w:val="0"/>
                <w:sz w:val="24"/>
                <w:szCs w:val="24"/>
              </w:rPr>
            </w:rPrChange>
          </w:rPr>
          <w:delText>平台</w:delText>
        </w:r>
        <w:r w:rsidR="008770C2" w:rsidRPr="002020E7" w:rsidDel="002020E7">
          <w:rPr>
            <w:rFonts w:ascii="宋体" w:eastAsia="宋体" w:hAnsi="宋体" w:cs="宋体"/>
            <w:color w:val="FF0000"/>
            <w:kern w:val="0"/>
            <w:sz w:val="24"/>
            <w:szCs w:val="24"/>
            <w:rPrChange w:id="7" w:author="ZY zhang" w:date="2015-11-25T14:15:00Z">
              <w:rPr>
                <w:rFonts w:ascii="宋体" w:eastAsia="宋体" w:hAnsi="宋体" w:cs="宋体"/>
                <w:kern w:val="0"/>
                <w:sz w:val="24"/>
                <w:szCs w:val="24"/>
              </w:rPr>
            </w:rPrChange>
          </w:rPr>
          <w:delText>用户提供资金划转、查询、结算等支付服务的非金融支付机构。本协议项下提供上述服务的机构为快钱支付清算信息有限公司</w:delText>
        </w:r>
        <w:r w:rsidR="008770C2" w:rsidRPr="002020E7" w:rsidDel="002020E7">
          <w:rPr>
            <w:rFonts w:ascii="宋体" w:hAnsi="宋体" w:cs="宋体"/>
            <w:color w:val="FF0000"/>
            <w:kern w:val="0"/>
            <w:sz w:val="24"/>
            <w:szCs w:val="24"/>
            <w:rPrChange w:id="8" w:author="ZY zhang" w:date="2015-11-25T14:15:00Z">
              <w:rPr>
                <w:rFonts w:ascii="宋体" w:hAnsi="宋体" w:cs="宋体"/>
                <w:kern w:val="0"/>
                <w:sz w:val="24"/>
                <w:szCs w:val="24"/>
              </w:rPr>
            </w:rPrChange>
          </w:rPr>
          <w:delText>（以下简称“</w:delText>
        </w:r>
        <w:r w:rsidR="008770C2" w:rsidRPr="002020E7" w:rsidDel="002020E7">
          <w:rPr>
            <w:rFonts w:ascii="宋体" w:hAnsi="宋体" w:cs="宋体" w:hint="eastAsia"/>
            <w:color w:val="FF0000"/>
            <w:kern w:val="0"/>
            <w:sz w:val="24"/>
            <w:szCs w:val="24"/>
            <w:rPrChange w:id="9" w:author="ZY zhang" w:date="2015-11-25T14:15:00Z">
              <w:rPr>
                <w:rFonts w:ascii="宋体" w:hAnsi="宋体" w:cs="宋体" w:hint="eastAsia"/>
                <w:kern w:val="0"/>
                <w:sz w:val="24"/>
                <w:szCs w:val="24"/>
              </w:rPr>
            </w:rPrChange>
          </w:rPr>
          <w:delText>快钱</w:delText>
        </w:r>
        <w:r w:rsidR="008770C2" w:rsidRPr="002020E7" w:rsidDel="002020E7">
          <w:rPr>
            <w:rFonts w:ascii="宋体" w:hAnsi="宋体" w:cs="宋体"/>
            <w:color w:val="FF0000"/>
            <w:kern w:val="0"/>
            <w:sz w:val="24"/>
            <w:szCs w:val="24"/>
            <w:rPrChange w:id="10" w:author="ZY zhang" w:date="2015-11-25T14:15:00Z">
              <w:rPr>
                <w:rFonts w:ascii="宋体" w:hAnsi="宋体" w:cs="宋体"/>
                <w:kern w:val="0"/>
                <w:sz w:val="24"/>
                <w:szCs w:val="24"/>
              </w:rPr>
            </w:rPrChange>
          </w:rPr>
          <w:delText>”）</w:delText>
        </w:r>
        <w:r w:rsidR="008770C2" w:rsidRPr="002020E7" w:rsidDel="002020E7">
          <w:rPr>
            <w:rFonts w:ascii="宋体" w:hAnsi="宋体" w:cs="宋体" w:hint="eastAsia"/>
            <w:color w:val="FF0000"/>
            <w:kern w:val="0"/>
            <w:sz w:val="24"/>
            <w:szCs w:val="24"/>
            <w:rPrChange w:id="11" w:author="ZY zhang" w:date="2015-11-25T14:15:00Z">
              <w:rPr>
                <w:rFonts w:ascii="宋体" w:hAnsi="宋体" w:cs="宋体" w:hint="eastAsia"/>
                <w:kern w:val="0"/>
                <w:sz w:val="24"/>
                <w:szCs w:val="24"/>
              </w:rPr>
            </w:rPrChange>
          </w:rPr>
          <w:delText>。</w:delText>
        </w:r>
      </w:del>
      <w:r w:rsidR="008770C2" w:rsidRPr="008E2B3A">
        <w:rPr>
          <w:rFonts w:ascii="宋体" w:eastAsia="宋体" w:hAnsi="宋体" w:cs="宋体"/>
          <w:kern w:val="0"/>
          <w:sz w:val="24"/>
          <w:szCs w:val="24"/>
        </w:rPr>
        <w:br/>
      </w:r>
      <w:r w:rsidR="008770C2">
        <w:rPr>
          <w:rFonts w:ascii="宋体" w:eastAsia="宋体" w:hAnsi="宋体" w:cs="宋体"/>
          <w:kern w:val="0"/>
          <w:sz w:val="24"/>
          <w:szCs w:val="24"/>
        </w:rPr>
        <w:t xml:space="preserve">    </w:t>
      </w:r>
      <w:del w:id="12" w:author="ZY zhang" w:date="2015-11-25T14:15:00Z">
        <w:r w:rsidR="008770C2" w:rsidDel="002020E7">
          <w:rPr>
            <w:rFonts w:ascii="宋体" w:eastAsia="宋体" w:hAnsi="宋体" w:cs="宋体" w:hint="eastAsia"/>
            <w:kern w:val="0"/>
            <w:sz w:val="24"/>
            <w:szCs w:val="24"/>
          </w:rPr>
          <w:delText>3</w:delText>
        </w:r>
      </w:del>
      <w:ins w:id="13" w:author="ZY zhang" w:date="2015-11-25T14:15:00Z">
        <w:r w:rsidR="002020E7">
          <w:rPr>
            <w:rFonts w:ascii="宋体" w:eastAsia="宋体" w:hAnsi="宋体" w:cs="宋体" w:hint="eastAsia"/>
            <w:kern w:val="0"/>
            <w:sz w:val="24"/>
            <w:szCs w:val="24"/>
          </w:rPr>
          <w:t>2</w:t>
        </w:r>
      </w:ins>
      <w:r w:rsidR="008770C2" w:rsidRPr="008E2B3A">
        <w:rPr>
          <w:rFonts w:ascii="宋体" w:eastAsia="宋体" w:hAnsi="宋体" w:cs="宋体"/>
          <w:kern w:val="0"/>
          <w:sz w:val="24"/>
          <w:szCs w:val="24"/>
        </w:rPr>
        <w:t>、</w:t>
      </w:r>
      <w:r w:rsidR="003D13B3">
        <w:rPr>
          <w:rFonts w:ascii="宋体" w:eastAsia="宋体" w:hAnsi="宋体" w:cs="宋体" w:hint="eastAsia"/>
          <w:kern w:val="0"/>
          <w:sz w:val="24"/>
          <w:szCs w:val="24"/>
        </w:rPr>
        <w:t>平台</w:t>
      </w:r>
      <w:r w:rsidR="008770C2" w:rsidRPr="008E2B3A">
        <w:rPr>
          <w:rFonts w:ascii="宋体" w:eastAsia="宋体" w:hAnsi="宋体" w:cs="宋体"/>
          <w:kern w:val="0"/>
          <w:sz w:val="24"/>
          <w:szCs w:val="24"/>
        </w:rPr>
        <w:t>账户：指面向证券金融互联网交易平台用户提供第三方交易资金结算服务的专项账户</w:t>
      </w:r>
      <w:r w:rsidR="008770C2">
        <w:rPr>
          <w:rFonts w:ascii="宋体" w:eastAsia="宋体" w:hAnsi="宋体" w:cs="宋体"/>
          <w:kern w:val="0"/>
          <w:sz w:val="24"/>
          <w:szCs w:val="24"/>
        </w:rPr>
        <w:t>或</w:t>
      </w:r>
      <w:r w:rsidR="008770C2">
        <w:rPr>
          <w:rFonts w:ascii="宋体" w:eastAsia="宋体" w:hAnsi="宋体" w:cs="宋体" w:hint="eastAsia"/>
          <w:kern w:val="0"/>
          <w:sz w:val="24"/>
          <w:szCs w:val="24"/>
        </w:rPr>
        <w:t>用户</w:t>
      </w:r>
      <w:r w:rsidR="008770C2">
        <w:rPr>
          <w:rFonts w:ascii="宋体" w:eastAsia="宋体" w:hAnsi="宋体" w:cs="宋体"/>
          <w:kern w:val="0"/>
          <w:sz w:val="24"/>
          <w:szCs w:val="24"/>
        </w:rPr>
        <w:t>资金的</w:t>
      </w:r>
      <w:r w:rsidR="008770C2">
        <w:rPr>
          <w:rFonts w:ascii="宋体" w:eastAsia="宋体" w:hAnsi="宋体" w:cs="宋体" w:hint="eastAsia"/>
          <w:kern w:val="0"/>
          <w:sz w:val="24"/>
          <w:szCs w:val="24"/>
        </w:rPr>
        <w:t>托管</w:t>
      </w:r>
      <w:r w:rsidR="008770C2">
        <w:rPr>
          <w:rFonts w:ascii="宋体" w:eastAsia="宋体" w:hAnsi="宋体" w:cs="宋体"/>
          <w:kern w:val="0"/>
          <w:sz w:val="24"/>
          <w:szCs w:val="24"/>
        </w:rPr>
        <w:t>证券账户</w:t>
      </w:r>
      <w:r w:rsidR="008770C2" w:rsidRPr="008E2B3A">
        <w:rPr>
          <w:rFonts w:ascii="宋体" w:eastAsia="宋体" w:hAnsi="宋体" w:cs="宋体"/>
          <w:kern w:val="0"/>
          <w:sz w:val="24"/>
          <w:szCs w:val="24"/>
        </w:rPr>
        <w:t>。</w:t>
      </w:r>
      <w:r w:rsidR="008770C2" w:rsidRPr="008E2B3A">
        <w:rPr>
          <w:rFonts w:ascii="宋体" w:eastAsia="宋体" w:hAnsi="宋体" w:cs="宋体"/>
          <w:kern w:val="0"/>
          <w:sz w:val="24"/>
          <w:szCs w:val="24"/>
        </w:rPr>
        <w:br/>
      </w:r>
      <w:r w:rsidR="008770C2">
        <w:rPr>
          <w:rFonts w:ascii="宋体" w:eastAsia="宋体" w:hAnsi="宋体" w:cs="宋体"/>
          <w:kern w:val="0"/>
          <w:sz w:val="24"/>
          <w:szCs w:val="24"/>
        </w:rPr>
        <w:t xml:space="preserve">    </w:t>
      </w:r>
      <w:del w:id="14" w:author="ZY zhang" w:date="2015-11-25T14:15:00Z">
        <w:r w:rsidR="008770C2" w:rsidDel="002020E7">
          <w:rPr>
            <w:rFonts w:ascii="宋体" w:eastAsia="宋体" w:hAnsi="宋体" w:cs="宋体" w:hint="eastAsia"/>
            <w:kern w:val="0"/>
            <w:sz w:val="24"/>
            <w:szCs w:val="24"/>
          </w:rPr>
          <w:delText>4</w:delText>
        </w:r>
      </w:del>
      <w:ins w:id="15" w:author="ZY zhang" w:date="2015-11-25T14:15:00Z">
        <w:r w:rsidR="002020E7">
          <w:rPr>
            <w:rFonts w:ascii="宋体" w:eastAsia="宋体" w:hAnsi="宋体" w:cs="宋体" w:hint="eastAsia"/>
            <w:kern w:val="0"/>
            <w:sz w:val="24"/>
            <w:szCs w:val="24"/>
          </w:rPr>
          <w:t>3</w:t>
        </w:r>
      </w:ins>
      <w:r w:rsidR="008770C2" w:rsidRPr="008E2B3A">
        <w:rPr>
          <w:rFonts w:ascii="宋体" w:eastAsia="宋体" w:hAnsi="宋体" w:cs="宋体"/>
          <w:kern w:val="0"/>
          <w:sz w:val="24"/>
          <w:szCs w:val="24"/>
        </w:rPr>
        <w:t>、</w:t>
      </w:r>
      <w:r w:rsidR="008770C2">
        <w:rPr>
          <w:rFonts w:ascii="宋体" w:eastAsia="宋体" w:hAnsi="宋体" w:cs="宋体"/>
          <w:kern w:val="0"/>
          <w:sz w:val="24"/>
          <w:szCs w:val="24"/>
        </w:rPr>
        <w:t>用户</w:t>
      </w:r>
      <w:r w:rsidR="008770C2" w:rsidRPr="008E2B3A">
        <w:rPr>
          <w:rFonts w:ascii="宋体" w:eastAsia="宋体" w:hAnsi="宋体" w:cs="宋体"/>
          <w:kern w:val="0"/>
          <w:sz w:val="24"/>
          <w:szCs w:val="24"/>
        </w:rPr>
        <w:t>：指通过</w:t>
      </w:r>
      <w:r w:rsidR="008770C2">
        <w:rPr>
          <w:rFonts w:ascii="宋体" w:eastAsia="宋体" w:hAnsi="宋体" w:cs="宋体"/>
          <w:kern w:val="0"/>
          <w:sz w:val="24"/>
          <w:szCs w:val="24"/>
        </w:rPr>
        <w:t>平台</w:t>
      </w:r>
      <w:r w:rsidR="008770C2" w:rsidRPr="008E2B3A">
        <w:rPr>
          <w:rFonts w:ascii="宋体" w:eastAsia="宋体" w:hAnsi="宋体" w:cs="宋体"/>
          <w:kern w:val="0"/>
          <w:sz w:val="24"/>
          <w:szCs w:val="24"/>
        </w:rPr>
        <w:t>注册</w:t>
      </w:r>
      <w:r w:rsidR="008770C2">
        <w:rPr>
          <w:rFonts w:ascii="宋体" w:eastAsia="宋体" w:hAnsi="宋体" w:cs="宋体" w:hint="eastAsia"/>
          <w:kern w:val="0"/>
          <w:sz w:val="24"/>
          <w:szCs w:val="24"/>
        </w:rPr>
        <w:t>并</w:t>
      </w:r>
      <w:r w:rsidR="008770C2">
        <w:rPr>
          <w:rFonts w:ascii="宋体" w:eastAsia="宋体" w:hAnsi="宋体" w:cs="宋体"/>
          <w:kern w:val="0"/>
          <w:sz w:val="24"/>
          <w:szCs w:val="24"/>
        </w:rPr>
        <w:t>完成实名</w:t>
      </w:r>
      <w:r w:rsidR="008770C2">
        <w:rPr>
          <w:rFonts w:ascii="宋体" w:eastAsia="宋体" w:hAnsi="宋体" w:cs="宋体" w:hint="eastAsia"/>
          <w:kern w:val="0"/>
          <w:sz w:val="24"/>
          <w:szCs w:val="24"/>
        </w:rPr>
        <w:t>认证</w:t>
      </w:r>
      <w:r w:rsidR="008770C2">
        <w:rPr>
          <w:rFonts w:ascii="宋体" w:eastAsia="宋体" w:hAnsi="宋体" w:cs="宋体"/>
          <w:kern w:val="0"/>
          <w:sz w:val="24"/>
          <w:szCs w:val="24"/>
        </w:rPr>
        <w:t>、</w:t>
      </w:r>
      <w:r w:rsidR="008770C2">
        <w:rPr>
          <w:rFonts w:ascii="宋体" w:eastAsia="宋体" w:hAnsi="宋体" w:cs="宋体" w:hint="eastAsia"/>
          <w:kern w:val="0"/>
          <w:sz w:val="24"/>
          <w:szCs w:val="24"/>
        </w:rPr>
        <w:t>银行</w:t>
      </w:r>
      <w:r w:rsidR="008770C2">
        <w:rPr>
          <w:rFonts w:ascii="宋体" w:eastAsia="宋体" w:hAnsi="宋体" w:cs="宋体"/>
          <w:kern w:val="0"/>
          <w:sz w:val="24"/>
          <w:szCs w:val="24"/>
        </w:rPr>
        <w:t>卡绑定</w:t>
      </w:r>
      <w:r w:rsidR="008770C2">
        <w:rPr>
          <w:rFonts w:ascii="宋体" w:eastAsia="宋体" w:hAnsi="宋体" w:cs="宋体" w:hint="eastAsia"/>
          <w:kern w:val="0"/>
          <w:sz w:val="24"/>
          <w:szCs w:val="24"/>
        </w:rPr>
        <w:t>开户</w:t>
      </w:r>
      <w:r w:rsidR="008770C2">
        <w:rPr>
          <w:rFonts w:ascii="宋体" w:eastAsia="宋体" w:hAnsi="宋体" w:cs="宋体"/>
          <w:kern w:val="0"/>
          <w:sz w:val="24"/>
          <w:szCs w:val="24"/>
        </w:rPr>
        <w:t>的用户</w:t>
      </w:r>
      <w:r w:rsidR="008770C2" w:rsidRPr="008E2B3A">
        <w:rPr>
          <w:rFonts w:ascii="宋体" w:eastAsia="宋体" w:hAnsi="宋体" w:cs="宋体"/>
          <w:kern w:val="0"/>
          <w:sz w:val="24"/>
          <w:szCs w:val="24"/>
        </w:rPr>
        <w:t>，作为投资人</w:t>
      </w:r>
      <w:r w:rsidR="008770C2">
        <w:rPr>
          <w:rFonts w:ascii="宋体" w:eastAsia="宋体" w:hAnsi="宋体" w:cs="宋体"/>
          <w:kern w:val="0"/>
          <w:sz w:val="24"/>
          <w:szCs w:val="24"/>
        </w:rPr>
        <w:t>（账户出借人）</w:t>
      </w:r>
      <w:r w:rsidR="008770C2" w:rsidRPr="008E2B3A">
        <w:rPr>
          <w:rFonts w:ascii="宋体" w:eastAsia="宋体" w:hAnsi="宋体" w:cs="宋体"/>
          <w:kern w:val="0"/>
          <w:sz w:val="24"/>
          <w:szCs w:val="24"/>
        </w:rPr>
        <w:t>的交易合作方，负责向投资人提供交易策略的自然人。</w:t>
      </w:r>
      <w:r w:rsidR="008770C2" w:rsidRPr="008E2B3A">
        <w:rPr>
          <w:rFonts w:ascii="宋体" w:eastAsia="宋体" w:hAnsi="宋体" w:cs="宋体"/>
          <w:kern w:val="0"/>
          <w:sz w:val="24"/>
          <w:szCs w:val="24"/>
        </w:rPr>
        <w:br/>
      </w:r>
      <w:r w:rsidR="008770C2">
        <w:rPr>
          <w:rFonts w:ascii="宋体" w:eastAsia="宋体" w:hAnsi="宋体" w:cs="宋体"/>
          <w:kern w:val="0"/>
          <w:sz w:val="24"/>
          <w:szCs w:val="24"/>
        </w:rPr>
        <w:t xml:space="preserve">    </w:t>
      </w:r>
      <w:del w:id="16" w:author="ZY zhang" w:date="2015-11-25T14:15:00Z">
        <w:r w:rsidR="008770C2" w:rsidDel="002020E7">
          <w:rPr>
            <w:rFonts w:ascii="宋体" w:eastAsia="宋体" w:hAnsi="宋体" w:cs="宋体" w:hint="eastAsia"/>
            <w:kern w:val="0"/>
            <w:sz w:val="24"/>
            <w:szCs w:val="24"/>
          </w:rPr>
          <w:delText>5</w:delText>
        </w:r>
      </w:del>
      <w:ins w:id="17" w:author="ZY zhang" w:date="2015-11-25T14:15:00Z">
        <w:r w:rsidR="002020E7">
          <w:rPr>
            <w:rFonts w:ascii="宋体" w:eastAsia="宋体" w:hAnsi="宋体" w:cs="宋体" w:hint="eastAsia"/>
            <w:kern w:val="0"/>
            <w:sz w:val="24"/>
            <w:szCs w:val="24"/>
          </w:rPr>
          <w:t>4</w:t>
        </w:r>
      </w:ins>
      <w:r w:rsidR="008770C2" w:rsidRPr="008E2B3A">
        <w:rPr>
          <w:rFonts w:ascii="宋体" w:eastAsia="宋体" w:hAnsi="宋体" w:cs="宋体"/>
          <w:kern w:val="0"/>
          <w:sz w:val="24"/>
          <w:szCs w:val="24"/>
        </w:rPr>
        <w:t>、投资人：指通过</w:t>
      </w:r>
      <w:r w:rsidR="003D13B3">
        <w:rPr>
          <w:rFonts w:ascii="宋体" w:eastAsia="宋体" w:hAnsi="宋体" w:cs="宋体" w:hint="eastAsia"/>
          <w:kern w:val="0"/>
          <w:sz w:val="24"/>
          <w:szCs w:val="24"/>
        </w:rPr>
        <w:t>平台</w:t>
      </w:r>
      <w:r w:rsidR="008770C2" w:rsidRPr="008E2B3A">
        <w:rPr>
          <w:rFonts w:ascii="宋体" w:eastAsia="宋体" w:hAnsi="宋体" w:cs="宋体"/>
          <w:kern w:val="0"/>
          <w:sz w:val="24"/>
          <w:szCs w:val="24"/>
        </w:rPr>
        <w:t>注册成为投资人的用户，作为</w:t>
      </w:r>
      <w:r w:rsidR="008770C2">
        <w:rPr>
          <w:rFonts w:ascii="宋体" w:eastAsia="宋体" w:hAnsi="宋体" w:cs="宋体"/>
          <w:kern w:val="0"/>
          <w:sz w:val="24"/>
          <w:szCs w:val="24"/>
        </w:rPr>
        <w:t>用户（资金需求方）</w:t>
      </w:r>
      <w:r w:rsidR="008770C2" w:rsidRPr="008E2B3A">
        <w:rPr>
          <w:rFonts w:ascii="宋体" w:eastAsia="宋体" w:hAnsi="宋体" w:cs="宋体"/>
          <w:kern w:val="0"/>
          <w:sz w:val="24"/>
          <w:szCs w:val="24"/>
        </w:rPr>
        <w:t>的交易合作方，负责按</w:t>
      </w:r>
      <w:r w:rsidR="008770C2">
        <w:rPr>
          <w:rFonts w:ascii="宋体" w:eastAsia="宋体" w:hAnsi="宋体" w:cs="宋体"/>
          <w:kern w:val="0"/>
          <w:sz w:val="24"/>
          <w:szCs w:val="24"/>
        </w:rPr>
        <w:t>用户</w:t>
      </w:r>
      <w:r w:rsidR="008770C2" w:rsidRPr="008E2B3A">
        <w:rPr>
          <w:rFonts w:ascii="宋体" w:eastAsia="宋体" w:hAnsi="宋体" w:cs="宋体"/>
          <w:kern w:val="0"/>
          <w:sz w:val="24"/>
          <w:szCs w:val="24"/>
        </w:rPr>
        <w:t>交易策略并利用自有资金和账户进行交易的自然人或法人。</w:t>
      </w:r>
      <w:r w:rsidR="008E2B3A" w:rsidRPr="00AF5056">
        <w:rPr>
          <w:rFonts w:ascii="宋体" w:eastAsia="宋体" w:hAnsi="宋体" w:cs="宋体"/>
          <w:kern w:val="0"/>
          <w:sz w:val="24"/>
          <w:szCs w:val="24"/>
        </w:rPr>
        <w:br/>
      </w:r>
      <w:r w:rsidR="008E2B3A" w:rsidRPr="00AF5056">
        <w:rPr>
          <w:rFonts w:ascii="宋体" w:eastAsia="宋体" w:hAnsi="宋体" w:cs="宋体"/>
          <w:kern w:val="0"/>
          <w:sz w:val="24"/>
          <w:szCs w:val="24"/>
        </w:rPr>
        <w:br/>
      </w:r>
      <w:r w:rsidR="008770C2">
        <w:rPr>
          <w:rFonts w:ascii="宋体" w:eastAsia="宋体" w:hAnsi="宋体" w:cs="宋体"/>
          <w:kern w:val="0"/>
          <w:sz w:val="24"/>
          <w:szCs w:val="24"/>
        </w:rPr>
        <w:lastRenderedPageBreak/>
        <w:t xml:space="preserve">    </w:t>
      </w:r>
      <w:del w:id="18" w:author="ZY zhang" w:date="2015-11-25T14:16:00Z">
        <w:r w:rsidR="001B029E" w:rsidRPr="00AF5056" w:rsidDel="002020E7">
          <w:rPr>
            <w:rFonts w:ascii="宋体" w:eastAsia="宋体" w:hAnsi="宋体" w:cs="宋体" w:hint="eastAsia"/>
            <w:kern w:val="0"/>
            <w:sz w:val="24"/>
            <w:szCs w:val="24"/>
          </w:rPr>
          <w:delText>6</w:delText>
        </w:r>
      </w:del>
      <w:ins w:id="19" w:author="ZY zhang" w:date="2015-11-25T14:16:00Z">
        <w:r w:rsidR="002020E7">
          <w:rPr>
            <w:rFonts w:ascii="宋体" w:eastAsia="宋体" w:hAnsi="宋体" w:cs="宋体" w:hint="eastAsia"/>
            <w:kern w:val="0"/>
            <w:sz w:val="24"/>
            <w:szCs w:val="24"/>
          </w:rPr>
          <w:t>5</w:t>
        </w:r>
      </w:ins>
      <w:r w:rsidR="008E2B3A" w:rsidRPr="00AF5056">
        <w:rPr>
          <w:rFonts w:ascii="宋体" w:eastAsia="宋体" w:hAnsi="宋体" w:cs="宋体"/>
          <w:kern w:val="0"/>
          <w:sz w:val="24"/>
          <w:szCs w:val="24"/>
        </w:rPr>
        <w:t>、</w:t>
      </w:r>
      <w:r w:rsidR="00101EDB" w:rsidRPr="00AF5056">
        <w:rPr>
          <w:rFonts w:ascii="宋体" w:eastAsia="宋体" w:hAnsi="宋体" w:cs="宋体" w:hint="eastAsia"/>
          <w:kern w:val="0"/>
          <w:sz w:val="24"/>
          <w:szCs w:val="24"/>
        </w:rPr>
        <w:t>买入</w:t>
      </w:r>
      <w:r w:rsidR="008E2B3A" w:rsidRPr="00AF5056">
        <w:rPr>
          <w:rFonts w:ascii="宋体" w:eastAsia="宋体" w:hAnsi="宋体" w:cs="宋体"/>
          <w:kern w:val="0"/>
          <w:sz w:val="24"/>
          <w:szCs w:val="24"/>
        </w:rPr>
        <w:t>：指</w:t>
      </w:r>
      <w:r w:rsidR="00212407" w:rsidRPr="00AF5056">
        <w:rPr>
          <w:rFonts w:ascii="宋体" w:eastAsia="宋体" w:hAnsi="宋体" w:cs="宋体"/>
          <w:kern w:val="0"/>
          <w:sz w:val="24"/>
          <w:szCs w:val="24"/>
        </w:rPr>
        <w:t>用户</w:t>
      </w:r>
      <w:r w:rsidR="00B45C23" w:rsidRPr="00AF5056">
        <w:rPr>
          <w:rFonts w:ascii="宋体" w:eastAsia="宋体" w:hAnsi="宋体" w:cs="宋体"/>
          <w:kern w:val="0"/>
          <w:sz w:val="24"/>
          <w:szCs w:val="24"/>
        </w:rPr>
        <w:t>向投资人发出买入指令。</w:t>
      </w:r>
      <w:r w:rsidR="00B45C23" w:rsidRPr="00AF5056">
        <w:rPr>
          <w:rFonts w:ascii="宋体" w:eastAsia="宋体" w:hAnsi="宋体" w:cs="宋体" w:hint="eastAsia"/>
          <w:kern w:val="0"/>
          <w:sz w:val="24"/>
          <w:szCs w:val="24"/>
        </w:rPr>
        <w:t>买入</w:t>
      </w:r>
      <w:r w:rsidR="008E2B3A" w:rsidRPr="00AF5056">
        <w:rPr>
          <w:rFonts w:ascii="宋体" w:eastAsia="宋体" w:hAnsi="宋体" w:cs="宋体"/>
          <w:kern w:val="0"/>
          <w:sz w:val="24"/>
          <w:szCs w:val="24"/>
        </w:rPr>
        <w:t>指令为即时买入。即时买入指</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要求投资人在收到交易指令所在时点起，即时市价买入指定数量的交易品种。</w:t>
      </w:r>
      <w:r w:rsidR="008E2B3A" w:rsidRPr="008E2B3A">
        <w:rPr>
          <w:rFonts w:ascii="宋体" w:eastAsia="宋体" w:hAnsi="宋体" w:cs="宋体"/>
          <w:kern w:val="0"/>
          <w:sz w:val="24"/>
          <w:szCs w:val="24"/>
        </w:rPr>
        <w:br/>
      </w:r>
      <w:r w:rsidR="008E2B3A" w:rsidRPr="008E2B3A">
        <w:rPr>
          <w:rFonts w:ascii="宋体" w:eastAsia="宋体" w:hAnsi="宋体" w:cs="宋体"/>
          <w:kern w:val="0"/>
          <w:sz w:val="24"/>
          <w:szCs w:val="24"/>
        </w:rPr>
        <w:br/>
      </w:r>
      <w:r w:rsidR="008770C2">
        <w:rPr>
          <w:rFonts w:ascii="宋体" w:eastAsia="宋体" w:hAnsi="宋体" w:cs="宋体"/>
          <w:kern w:val="0"/>
          <w:sz w:val="24"/>
          <w:szCs w:val="24"/>
        </w:rPr>
        <w:t xml:space="preserve">    </w:t>
      </w:r>
      <w:del w:id="20" w:author="ZY zhang" w:date="2015-11-25T14:16:00Z">
        <w:r w:rsidR="001B029E" w:rsidDel="002020E7">
          <w:rPr>
            <w:rFonts w:ascii="宋体" w:eastAsia="宋体" w:hAnsi="宋体" w:cs="宋体" w:hint="eastAsia"/>
            <w:kern w:val="0"/>
            <w:sz w:val="24"/>
            <w:szCs w:val="24"/>
          </w:rPr>
          <w:delText>7</w:delText>
        </w:r>
      </w:del>
      <w:ins w:id="21" w:author="ZY zhang" w:date="2015-11-25T14:16:00Z">
        <w:r w:rsidR="002020E7">
          <w:rPr>
            <w:rFonts w:ascii="宋体" w:eastAsia="宋体" w:hAnsi="宋体" w:cs="宋体" w:hint="eastAsia"/>
            <w:kern w:val="0"/>
            <w:sz w:val="24"/>
            <w:szCs w:val="24"/>
          </w:rPr>
          <w:t>6</w:t>
        </w:r>
      </w:ins>
      <w:r w:rsidR="008E2B3A" w:rsidRPr="008E2B3A">
        <w:rPr>
          <w:rFonts w:ascii="宋体" w:eastAsia="宋体" w:hAnsi="宋体" w:cs="宋体"/>
          <w:kern w:val="0"/>
          <w:sz w:val="24"/>
          <w:szCs w:val="24"/>
        </w:rPr>
        <w:t>、</w:t>
      </w:r>
      <w:r w:rsidR="00535231">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向投资人发出</w:t>
      </w:r>
      <w:r w:rsidR="00777B6D">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指令。</w:t>
      </w:r>
      <w:r w:rsidR="00695595">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指令为即时卖出。即时卖出为</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要求投资人在收到交易指令所在时点起，即时市价卖出指定数量的交易品种。</w:t>
      </w:r>
      <w:r w:rsidR="008E2B3A" w:rsidRPr="008E2B3A">
        <w:rPr>
          <w:rFonts w:ascii="宋体" w:eastAsia="宋体" w:hAnsi="宋体" w:cs="宋体"/>
          <w:kern w:val="0"/>
          <w:sz w:val="24"/>
          <w:szCs w:val="24"/>
        </w:rPr>
        <w:br/>
      </w:r>
      <w:r w:rsidR="008770C2">
        <w:rPr>
          <w:rFonts w:ascii="宋体" w:eastAsia="宋体" w:hAnsi="宋体" w:cs="宋体"/>
          <w:kern w:val="0"/>
          <w:sz w:val="24"/>
          <w:szCs w:val="24"/>
        </w:rPr>
        <w:t xml:space="preserve">  </w:t>
      </w:r>
      <w:r w:rsidR="008770C2" w:rsidRPr="00A8526A">
        <w:rPr>
          <w:rFonts w:ascii="宋体" w:eastAsia="宋体" w:hAnsi="宋体" w:cs="宋体"/>
          <w:kern w:val="0"/>
          <w:sz w:val="24"/>
          <w:szCs w:val="24"/>
        </w:rPr>
        <w:t xml:space="preserve">  </w:t>
      </w:r>
      <w:del w:id="22" w:author="ZY zhang" w:date="2015-11-25T14:16:00Z">
        <w:r w:rsidR="008770C2" w:rsidRPr="00A8526A" w:rsidDel="002020E7">
          <w:rPr>
            <w:rFonts w:ascii="宋体" w:eastAsia="宋体" w:hAnsi="宋体" w:cs="宋体"/>
            <w:kern w:val="0"/>
            <w:sz w:val="24"/>
            <w:szCs w:val="24"/>
          </w:rPr>
          <w:delText>8</w:delText>
        </w:r>
      </w:del>
      <w:ins w:id="23" w:author="ZY zhang" w:date="2015-11-25T14:16:00Z">
        <w:r w:rsidR="002020E7">
          <w:rPr>
            <w:rFonts w:ascii="宋体" w:eastAsia="宋体" w:hAnsi="宋体" w:cs="宋体" w:hint="eastAsia"/>
            <w:kern w:val="0"/>
            <w:sz w:val="24"/>
            <w:szCs w:val="24"/>
          </w:rPr>
          <w:t>7</w:t>
        </w:r>
      </w:ins>
      <w:r w:rsidR="008770C2" w:rsidRPr="00A8526A">
        <w:rPr>
          <w:rFonts w:ascii="宋体" w:eastAsia="宋体" w:hAnsi="宋体" w:cs="宋体"/>
          <w:kern w:val="0"/>
          <w:sz w:val="24"/>
          <w:szCs w:val="24"/>
        </w:rPr>
        <w:t>、</w:t>
      </w:r>
      <w:r w:rsidR="008770C2" w:rsidRPr="00A8526A">
        <w:rPr>
          <w:rFonts w:ascii="宋体" w:eastAsia="宋体" w:hAnsi="宋体" w:cs="宋体" w:hint="eastAsia"/>
          <w:kern w:val="0"/>
          <w:sz w:val="24"/>
          <w:szCs w:val="24"/>
        </w:rPr>
        <w:t>止损</w:t>
      </w:r>
      <w:r w:rsidR="008770C2" w:rsidRPr="00A8526A">
        <w:rPr>
          <w:rFonts w:ascii="宋体" w:eastAsia="宋体" w:hAnsi="宋体" w:cs="宋体"/>
          <w:kern w:val="0"/>
          <w:sz w:val="24"/>
          <w:szCs w:val="24"/>
        </w:rPr>
        <w:t>、</w:t>
      </w:r>
      <w:r w:rsidR="008770C2" w:rsidRPr="00A8526A">
        <w:rPr>
          <w:rFonts w:ascii="宋体" w:eastAsia="宋体" w:hAnsi="宋体" w:cs="宋体" w:hint="eastAsia"/>
          <w:kern w:val="0"/>
          <w:sz w:val="24"/>
          <w:szCs w:val="24"/>
        </w:rPr>
        <w:t>止盈</w:t>
      </w:r>
      <w:r w:rsidR="008770C2" w:rsidRPr="00A8526A">
        <w:rPr>
          <w:rFonts w:ascii="宋体" w:eastAsia="宋体" w:hAnsi="宋体" w:cs="宋体"/>
          <w:kern w:val="0"/>
          <w:sz w:val="24"/>
          <w:szCs w:val="24"/>
        </w:rPr>
        <w:t>：当合作交易品种的浮动盈亏</w:t>
      </w:r>
      <w:r w:rsidR="008770C2" w:rsidRPr="00A8526A">
        <w:rPr>
          <w:rFonts w:ascii="宋体" w:eastAsia="宋体" w:hAnsi="宋体" w:cs="宋体" w:hint="eastAsia"/>
          <w:kern w:val="0"/>
          <w:sz w:val="24"/>
          <w:szCs w:val="24"/>
        </w:rPr>
        <w:t>触及</w:t>
      </w:r>
      <w:r w:rsidR="008770C2" w:rsidRPr="00A8526A">
        <w:rPr>
          <w:rFonts w:ascii="宋体" w:eastAsia="宋体" w:hAnsi="宋体" w:cs="宋体"/>
          <w:kern w:val="0"/>
          <w:sz w:val="24"/>
          <w:szCs w:val="24"/>
        </w:rPr>
        <w:t>用户和投资人约定</w:t>
      </w:r>
      <w:r w:rsidR="008770C2" w:rsidRPr="00A8526A">
        <w:rPr>
          <w:rFonts w:ascii="宋体" w:eastAsia="宋体" w:hAnsi="宋体" w:cs="宋体" w:hint="eastAsia"/>
          <w:kern w:val="0"/>
          <w:sz w:val="24"/>
          <w:szCs w:val="24"/>
        </w:rPr>
        <w:t>的止损</w:t>
      </w:r>
      <w:r w:rsidR="008770C2" w:rsidRPr="00A8526A">
        <w:rPr>
          <w:rFonts w:ascii="宋体" w:eastAsia="宋体" w:hAnsi="宋体" w:cs="宋体"/>
          <w:kern w:val="0"/>
          <w:sz w:val="24"/>
          <w:szCs w:val="24"/>
        </w:rPr>
        <w:t>或</w:t>
      </w:r>
      <w:r w:rsidR="008770C2" w:rsidRPr="00A8526A">
        <w:rPr>
          <w:rFonts w:ascii="宋体" w:eastAsia="宋体" w:hAnsi="宋体" w:cs="宋体" w:hint="eastAsia"/>
          <w:kern w:val="0"/>
          <w:sz w:val="24"/>
          <w:szCs w:val="24"/>
        </w:rPr>
        <w:t>止盈金额时</w:t>
      </w:r>
      <w:r w:rsidR="005804B5">
        <w:rPr>
          <w:rFonts w:ascii="宋体" w:eastAsia="宋体" w:hAnsi="宋体" w:cs="宋体" w:hint="eastAsia"/>
          <w:kern w:val="0"/>
          <w:sz w:val="24"/>
          <w:szCs w:val="24"/>
        </w:rPr>
        <w:t>（简称“触发止损额、触发止盈额”）</w:t>
      </w:r>
      <w:r w:rsidR="008770C2" w:rsidRPr="00A8526A">
        <w:rPr>
          <w:rFonts w:ascii="宋体" w:eastAsia="宋体" w:hAnsi="宋体" w:cs="宋体"/>
          <w:kern w:val="0"/>
          <w:sz w:val="24"/>
          <w:szCs w:val="24"/>
        </w:rPr>
        <w:t>，投资人</w:t>
      </w:r>
      <w:r w:rsidR="008770C2" w:rsidRPr="00A8526A">
        <w:rPr>
          <w:rFonts w:ascii="宋体" w:eastAsia="宋体" w:hAnsi="宋体" w:cs="宋体" w:hint="eastAsia"/>
          <w:kern w:val="0"/>
          <w:sz w:val="24"/>
          <w:szCs w:val="24"/>
        </w:rPr>
        <w:t>即可</w:t>
      </w:r>
      <w:r w:rsidR="008770C2" w:rsidRPr="00A8526A">
        <w:rPr>
          <w:rFonts w:ascii="宋体" w:eastAsia="宋体" w:hAnsi="宋体" w:cs="宋体"/>
          <w:kern w:val="0"/>
          <w:sz w:val="24"/>
          <w:szCs w:val="24"/>
        </w:rPr>
        <w:t>以市价卖出交易品种进行止损或</w:t>
      </w:r>
      <w:r w:rsidR="008770C2" w:rsidRPr="00A8526A">
        <w:rPr>
          <w:rFonts w:ascii="宋体" w:eastAsia="宋体" w:hAnsi="宋体" w:cs="宋体" w:hint="eastAsia"/>
          <w:kern w:val="0"/>
          <w:sz w:val="24"/>
          <w:szCs w:val="24"/>
        </w:rPr>
        <w:t>止盈</w:t>
      </w:r>
      <w:r w:rsidR="008770C2" w:rsidRPr="00A8526A">
        <w:rPr>
          <w:rFonts w:ascii="宋体" w:eastAsia="宋体" w:hAnsi="宋体" w:cs="宋体"/>
          <w:kern w:val="0"/>
          <w:sz w:val="24"/>
          <w:szCs w:val="24"/>
        </w:rPr>
        <w:t>，</w:t>
      </w:r>
      <w:r w:rsidR="008770C2" w:rsidRPr="00FE346B">
        <w:rPr>
          <w:rFonts w:ascii="宋体" w:eastAsia="宋体" w:hAnsi="宋体" w:cs="宋体" w:hint="eastAsia"/>
          <w:b/>
          <w:kern w:val="0"/>
          <w:sz w:val="24"/>
          <w:szCs w:val="24"/>
        </w:rPr>
        <w:t>实际盈亏以最终成交价格为准</w:t>
      </w:r>
      <w:r w:rsidR="008770C2" w:rsidRPr="00A8526A">
        <w:rPr>
          <w:rFonts w:ascii="宋体" w:eastAsia="宋体" w:hAnsi="宋体" w:cs="宋体" w:hint="eastAsia"/>
          <w:kern w:val="0"/>
          <w:sz w:val="24"/>
          <w:szCs w:val="24"/>
        </w:rPr>
        <w:t>。</w:t>
      </w:r>
      <w:r w:rsidR="008770C2" w:rsidRPr="00A8526A">
        <w:rPr>
          <w:rFonts w:ascii="宋体" w:eastAsia="宋体" w:hAnsi="宋体" w:cs="宋体"/>
          <w:kern w:val="0"/>
          <w:sz w:val="24"/>
          <w:szCs w:val="24"/>
        </w:rPr>
        <w:t>如交易亏损大于用户冻结履约保证金数额，超过部分由用户</w:t>
      </w:r>
      <w:r w:rsidR="008770C2" w:rsidRPr="00A8526A">
        <w:rPr>
          <w:rFonts w:ascii="宋体" w:eastAsia="宋体" w:hAnsi="宋体" w:cs="宋体" w:hint="eastAsia"/>
          <w:kern w:val="0"/>
          <w:sz w:val="24"/>
          <w:szCs w:val="24"/>
        </w:rPr>
        <w:t>自行</w:t>
      </w:r>
      <w:r w:rsidR="008770C2" w:rsidRPr="00A8526A">
        <w:rPr>
          <w:rFonts w:ascii="宋体" w:eastAsia="宋体" w:hAnsi="宋体" w:cs="宋体"/>
          <w:kern w:val="0"/>
          <w:sz w:val="24"/>
          <w:szCs w:val="24"/>
        </w:rPr>
        <w:t>承担。</w:t>
      </w:r>
      <w:r w:rsidR="008E2B3A" w:rsidRPr="008E2B3A">
        <w:rPr>
          <w:rFonts w:ascii="宋体" w:eastAsia="宋体" w:hAnsi="宋体" w:cs="宋体"/>
          <w:kern w:val="0"/>
          <w:sz w:val="24"/>
          <w:szCs w:val="24"/>
        </w:rPr>
        <w:br/>
      </w:r>
      <w:r w:rsidR="008770C2">
        <w:rPr>
          <w:rFonts w:ascii="宋体" w:eastAsia="宋体" w:hAnsi="宋体" w:cs="宋体"/>
          <w:kern w:val="0"/>
          <w:sz w:val="24"/>
          <w:szCs w:val="24"/>
        </w:rPr>
        <w:t xml:space="preserve">    </w:t>
      </w:r>
      <w:del w:id="24" w:author="ZY zhang" w:date="2015-11-25T14:16:00Z">
        <w:r w:rsidR="001B029E" w:rsidDel="002020E7">
          <w:rPr>
            <w:rFonts w:ascii="宋体" w:eastAsia="宋体" w:hAnsi="宋体" w:cs="宋体" w:hint="eastAsia"/>
            <w:kern w:val="0"/>
            <w:sz w:val="24"/>
            <w:szCs w:val="24"/>
          </w:rPr>
          <w:delText>9</w:delText>
        </w:r>
      </w:del>
      <w:ins w:id="25" w:author="ZY zhang" w:date="2015-11-25T14:16:00Z">
        <w:r w:rsidR="002020E7">
          <w:rPr>
            <w:rFonts w:ascii="宋体" w:eastAsia="宋体" w:hAnsi="宋体" w:cs="宋体" w:hint="eastAsia"/>
            <w:kern w:val="0"/>
            <w:sz w:val="24"/>
            <w:szCs w:val="24"/>
          </w:rPr>
          <w:t>8</w:t>
        </w:r>
      </w:ins>
      <w:r w:rsidR="008E2B3A" w:rsidRPr="008E2B3A">
        <w:rPr>
          <w:rFonts w:ascii="宋体" w:eastAsia="宋体" w:hAnsi="宋体" w:cs="宋体"/>
          <w:kern w:val="0"/>
          <w:sz w:val="24"/>
          <w:szCs w:val="24"/>
        </w:rPr>
        <w:t>、交易时段：</w:t>
      </w:r>
      <w:r w:rsidR="005A325B">
        <w:rPr>
          <w:rFonts w:ascii="宋体" w:eastAsia="宋体" w:hAnsi="宋体" w:cs="宋体" w:hint="eastAsia"/>
          <w:kern w:val="0"/>
          <w:sz w:val="24"/>
          <w:szCs w:val="24"/>
        </w:rPr>
        <w:t>指期货指定合约的所有交易时间段。</w:t>
      </w:r>
    </w:p>
    <w:tbl>
      <w:tblPr>
        <w:tblStyle w:val="af0"/>
        <w:tblW w:w="0" w:type="auto"/>
        <w:tblLook w:val="04A0" w:firstRow="1" w:lastRow="0" w:firstColumn="1" w:lastColumn="0" w:noHBand="0" w:noVBand="1"/>
      </w:tblPr>
      <w:tblGrid>
        <w:gridCol w:w="2235"/>
        <w:gridCol w:w="6237"/>
      </w:tblGrid>
      <w:tr w:rsidR="00D674BC" w14:paraId="1497091A" w14:textId="77777777" w:rsidTr="00D674BC">
        <w:tc>
          <w:tcPr>
            <w:tcW w:w="2235" w:type="dxa"/>
            <w:shd w:val="clear" w:color="auto" w:fill="E6E6E6"/>
          </w:tcPr>
          <w:p w14:paraId="469D5EDE" w14:textId="77777777" w:rsidR="004D2BBE" w:rsidRDefault="004D2BBE"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品种</w:t>
            </w:r>
          </w:p>
        </w:tc>
        <w:tc>
          <w:tcPr>
            <w:tcW w:w="6237" w:type="dxa"/>
            <w:shd w:val="clear" w:color="auto" w:fill="E6E6E6"/>
          </w:tcPr>
          <w:p w14:paraId="1E4D3FD8" w14:textId="77777777" w:rsidR="004D2BBE" w:rsidRDefault="004D2BBE"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交易</w:t>
            </w:r>
            <w:r w:rsidR="00D674BC">
              <w:rPr>
                <w:rFonts w:ascii="宋体" w:eastAsia="宋体" w:hAnsi="宋体" w:cs="宋体" w:hint="eastAsia"/>
                <w:kern w:val="0"/>
                <w:sz w:val="24"/>
                <w:szCs w:val="24"/>
              </w:rPr>
              <w:t>时段</w:t>
            </w:r>
          </w:p>
        </w:tc>
      </w:tr>
      <w:tr w:rsidR="00D674BC" w14:paraId="4CA68B17" w14:textId="77777777" w:rsidTr="00D674BC">
        <w:tc>
          <w:tcPr>
            <w:tcW w:w="2235" w:type="dxa"/>
          </w:tcPr>
          <w:p w14:paraId="0144F6CD" w14:textId="77777777" w:rsidR="00D674BC" w:rsidRDefault="00D674BC" w:rsidP="00E13F90">
            <w:pPr>
              <w:widowControl/>
              <w:spacing w:line="360" w:lineRule="auto"/>
              <w:jc w:val="center"/>
              <w:rPr>
                <w:rFonts w:ascii="宋体" w:eastAsia="宋体" w:hAnsi="宋体" w:cs="宋体"/>
                <w:kern w:val="0"/>
                <w:sz w:val="24"/>
                <w:szCs w:val="24"/>
              </w:rPr>
            </w:pPr>
          </w:p>
          <w:p w14:paraId="4DBCCD78" w14:textId="77777777" w:rsidR="004D2BBE" w:rsidRDefault="00D674B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沪金、沪银</w:t>
            </w:r>
          </w:p>
        </w:tc>
        <w:tc>
          <w:tcPr>
            <w:tcW w:w="6237" w:type="dxa"/>
          </w:tcPr>
          <w:p w14:paraId="5F235ADF" w14:textId="77777777" w:rsidR="004D2BBE" w:rsidRDefault="00D674B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早盘（一）时段：交易日</w:t>
            </w:r>
            <w:r>
              <w:rPr>
                <w:rFonts w:ascii="宋体" w:eastAsia="宋体" w:hAnsi="宋体" w:cs="宋体"/>
                <w:kern w:val="0"/>
                <w:sz w:val="24"/>
                <w:szCs w:val="24"/>
              </w:rPr>
              <w:t>09:00:00-10:1</w:t>
            </w:r>
            <w:r w:rsidR="009E6825">
              <w:rPr>
                <w:rFonts w:ascii="宋体" w:eastAsia="宋体" w:hAnsi="宋体" w:cs="宋体" w:hint="eastAsia"/>
                <w:kern w:val="0"/>
                <w:sz w:val="24"/>
                <w:szCs w:val="24"/>
              </w:rPr>
              <w:t>5</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早盘（二）时段：交易日</w:t>
            </w:r>
            <w:r>
              <w:rPr>
                <w:rFonts w:ascii="宋体" w:eastAsia="宋体" w:hAnsi="宋体" w:cs="宋体"/>
                <w:kern w:val="0"/>
                <w:sz w:val="24"/>
                <w:szCs w:val="24"/>
              </w:rPr>
              <w:t>10:30:00-11:</w:t>
            </w:r>
            <w:r w:rsidR="009E6825">
              <w:rPr>
                <w:rFonts w:ascii="宋体" w:eastAsia="宋体" w:hAnsi="宋体" w:cs="宋体" w:hint="eastAsia"/>
                <w:kern w:val="0"/>
                <w:sz w:val="24"/>
                <w:szCs w:val="24"/>
              </w:rPr>
              <w:t>30</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午盘时段：交易日13:30:00-1</w:t>
            </w:r>
            <w:r w:rsidR="009E6825">
              <w:rPr>
                <w:rFonts w:ascii="宋体" w:eastAsia="宋体" w:hAnsi="宋体" w:cs="宋体" w:hint="eastAsia"/>
                <w:kern w:val="0"/>
                <w:sz w:val="24"/>
                <w:szCs w:val="24"/>
              </w:rPr>
              <w:t>5</w:t>
            </w:r>
            <w:r w:rsidRPr="008E2B3A">
              <w:rPr>
                <w:rFonts w:ascii="宋体" w:eastAsia="宋体" w:hAnsi="宋体" w:cs="宋体"/>
                <w:kern w:val="0"/>
                <w:sz w:val="24"/>
                <w:szCs w:val="24"/>
              </w:rPr>
              <w:t>:</w:t>
            </w:r>
            <w:r w:rsidR="009E6825">
              <w:rPr>
                <w:rFonts w:ascii="宋体" w:eastAsia="宋体" w:hAnsi="宋体" w:cs="宋体" w:hint="eastAsia"/>
                <w:kern w:val="0"/>
                <w:sz w:val="24"/>
                <w:szCs w:val="24"/>
              </w:rPr>
              <w:t>00</w:t>
            </w:r>
            <w:r w:rsidRPr="008E2B3A">
              <w:rPr>
                <w:rFonts w:ascii="宋体" w:eastAsia="宋体" w:hAnsi="宋体" w:cs="宋体"/>
                <w:kern w:val="0"/>
                <w:sz w:val="24"/>
                <w:szCs w:val="24"/>
              </w:rPr>
              <w:t>:00</w:t>
            </w:r>
          </w:p>
          <w:p w14:paraId="6A61FFFD" w14:textId="77777777" w:rsidR="00D674BC" w:rsidRDefault="00D674BC"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夜盘时段：交易日21:00:00-次日0</w:t>
            </w:r>
            <w:r w:rsidR="00204EE0">
              <w:rPr>
                <w:rFonts w:ascii="宋体" w:eastAsia="宋体" w:hAnsi="宋体" w:cs="宋体" w:hint="eastAsia"/>
                <w:kern w:val="0"/>
                <w:sz w:val="24"/>
                <w:szCs w:val="24"/>
              </w:rPr>
              <w:t>2</w:t>
            </w:r>
            <w:r w:rsidRPr="008E2B3A">
              <w:rPr>
                <w:rFonts w:ascii="宋体" w:eastAsia="宋体" w:hAnsi="宋体" w:cs="宋体"/>
                <w:kern w:val="0"/>
                <w:sz w:val="24"/>
                <w:szCs w:val="24"/>
              </w:rPr>
              <w:t>:</w:t>
            </w:r>
            <w:r w:rsidR="009E6825">
              <w:rPr>
                <w:rFonts w:ascii="宋体" w:eastAsia="宋体" w:hAnsi="宋体" w:cs="宋体" w:hint="eastAsia"/>
                <w:kern w:val="0"/>
                <w:sz w:val="24"/>
                <w:szCs w:val="24"/>
              </w:rPr>
              <w:t>30</w:t>
            </w:r>
            <w:r w:rsidRPr="008E2B3A">
              <w:rPr>
                <w:rFonts w:ascii="宋体" w:eastAsia="宋体" w:hAnsi="宋体" w:cs="宋体"/>
                <w:kern w:val="0"/>
                <w:sz w:val="24"/>
                <w:szCs w:val="24"/>
              </w:rPr>
              <w:t>:00</w:t>
            </w:r>
          </w:p>
        </w:tc>
      </w:tr>
      <w:tr w:rsidR="00D674BC" w14:paraId="471AD661" w14:textId="77777777" w:rsidTr="00204EE0">
        <w:trPr>
          <w:trHeight w:val="1183"/>
        </w:trPr>
        <w:tc>
          <w:tcPr>
            <w:tcW w:w="2235" w:type="dxa"/>
          </w:tcPr>
          <w:p w14:paraId="2C32C6B3" w14:textId="77777777" w:rsidR="00204EE0" w:rsidRDefault="00204EE0" w:rsidP="00E13F90">
            <w:pPr>
              <w:widowControl/>
              <w:spacing w:line="360" w:lineRule="auto"/>
              <w:jc w:val="center"/>
              <w:rPr>
                <w:rFonts w:ascii="宋体" w:eastAsia="宋体" w:hAnsi="宋体" w:cs="宋体"/>
                <w:kern w:val="0"/>
                <w:sz w:val="24"/>
                <w:szCs w:val="24"/>
              </w:rPr>
            </w:pPr>
          </w:p>
          <w:p w14:paraId="32FD9699" w14:textId="77777777" w:rsidR="004D2BBE" w:rsidRDefault="00D674B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沪镍、石油沥青、</w:t>
            </w:r>
            <w:r w:rsidR="00204EE0">
              <w:rPr>
                <w:rFonts w:ascii="宋体" w:eastAsia="宋体" w:hAnsi="宋体" w:cs="宋体" w:hint="eastAsia"/>
                <w:kern w:val="0"/>
                <w:sz w:val="24"/>
                <w:szCs w:val="24"/>
              </w:rPr>
              <w:t xml:space="preserve">   </w:t>
            </w:r>
            <w:r>
              <w:rPr>
                <w:rFonts w:ascii="宋体" w:eastAsia="宋体" w:hAnsi="宋体" w:cs="宋体" w:hint="eastAsia"/>
                <w:kern w:val="0"/>
                <w:sz w:val="24"/>
                <w:szCs w:val="24"/>
              </w:rPr>
              <w:t>沪铜、螺纹钢</w:t>
            </w:r>
          </w:p>
        </w:tc>
        <w:tc>
          <w:tcPr>
            <w:tcW w:w="6237" w:type="dxa"/>
          </w:tcPr>
          <w:p w14:paraId="45872FB1" w14:textId="77777777" w:rsidR="00204EE0" w:rsidRDefault="00204EE0"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早盘（一）时段：交易日</w:t>
            </w:r>
            <w:r>
              <w:rPr>
                <w:rFonts w:ascii="宋体" w:eastAsia="宋体" w:hAnsi="宋体" w:cs="宋体"/>
                <w:kern w:val="0"/>
                <w:sz w:val="24"/>
                <w:szCs w:val="24"/>
              </w:rPr>
              <w:t>09:00:00-10:1</w:t>
            </w:r>
            <w:r w:rsidR="009E6825">
              <w:rPr>
                <w:rFonts w:ascii="宋体" w:eastAsia="宋体" w:hAnsi="宋体" w:cs="宋体" w:hint="eastAsia"/>
                <w:kern w:val="0"/>
                <w:sz w:val="24"/>
                <w:szCs w:val="24"/>
              </w:rPr>
              <w:t>5</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早盘（二）时段：交易日</w:t>
            </w:r>
            <w:r>
              <w:rPr>
                <w:rFonts w:ascii="宋体" w:eastAsia="宋体" w:hAnsi="宋体" w:cs="宋体"/>
                <w:kern w:val="0"/>
                <w:sz w:val="24"/>
                <w:szCs w:val="24"/>
              </w:rPr>
              <w:t>10:30:00-11:</w:t>
            </w:r>
            <w:r w:rsidR="009E6825">
              <w:rPr>
                <w:rFonts w:ascii="宋体" w:eastAsia="宋体" w:hAnsi="宋体" w:cs="宋体" w:hint="eastAsia"/>
                <w:kern w:val="0"/>
                <w:sz w:val="24"/>
                <w:szCs w:val="24"/>
              </w:rPr>
              <w:t>30</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午盘时段：交易日13:30:00-1</w:t>
            </w:r>
            <w:r w:rsidR="009E6825">
              <w:rPr>
                <w:rFonts w:ascii="宋体" w:eastAsia="宋体" w:hAnsi="宋体" w:cs="宋体" w:hint="eastAsia"/>
                <w:kern w:val="0"/>
                <w:sz w:val="24"/>
                <w:szCs w:val="24"/>
              </w:rPr>
              <w:t>5</w:t>
            </w:r>
            <w:r w:rsidRPr="008E2B3A">
              <w:rPr>
                <w:rFonts w:ascii="宋体" w:eastAsia="宋体" w:hAnsi="宋体" w:cs="宋体"/>
                <w:kern w:val="0"/>
                <w:sz w:val="24"/>
                <w:szCs w:val="24"/>
              </w:rPr>
              <w:t>:</w:t>
            </w:r>
            <w:r w:rsidR="009E6825">
              <w:rPr>
                <w:rFonts w:ascii="宋体" w:eastAsia="宋体" w:hAnsi="宋体" w:cs="宋体" w:hint="eastAsia"/>
                <w:kern w:val="0"/>
                <w:sz w:val="24"/>
                <w:szCs w:val="24"/>
              </w:rPr>
              <w:t>00</w:t>
            </w:r>
            <w:r w:rsidRPr="008E2B3A">
              <w:rPr>
                <w:rFonts w:ascii="宋体" w:eastAsia="宋体" w:hAnsi="宋体" w:cs="宋体"/>
                <w:kern w:val="0"/>
                <w:sz w:val="24"/>
                <w:szCs w:val="24"/>
              </w:rPr>
              <w:t>:00</w:t>
            </w:r>
          </w:p>
          <w:p w14:paraId="6E3D7769" w14:textId="77777777" w:rsidR="004D2BBE" w:rsidRDefault="00204EE0"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夜盘时段：交易日21:00:00-次日0</w:t>
            </w:r>
            <w:r w:rsidR="005C2989">
              <w:rPr>
                <w:rFonts w:ascii="宋体" w:eastAsia="宋体" w:hAnsi="宋体" w:cs="宋体" w:hint="eastAsia"/>
                <w:kern w:val="0"/>
                <w:sz w:val="24"/>
                <w:szCs w:val="24"/>
              </w:rPr>
              <w:t>1</w:t>
            </w:r>
            <w:r w:rsidRPr="008E2B3A">
              <w:rPr>
                <w:rFonts w:ascii="宋体" w:eastAsia="宋体" w:hAnsi="宋体" w:cs="宋体"/>
                <w:kern w:val="0"/>
                <w:sz w:val="24"/>
                <w:szCs w:val="24"/>
              </w:rPr>
              <w:t>:</w:t>
            </w:r>
            <w:r w:rsidR="005C2989">
              <w:rPr>
                <w:rFonts w:ascii="宋体" w:eastAsia="宋体" w:hAnsi="宋体" w:cs="宋体" w:hint="eastAsia"/>
                <w:kern w:val="0"/>
                <w:sz w:val="24"/>
                <w:szCs w:val="24"/>
              </w:rPr>
              <w:t>00</w:t>
            </w:r>
            <w:r w:rsidRPr="008E2B3A">
              <w:rPr>
                <w:rFonts w:ascii="宋体" w:eastAsia="宋体" w:hAnsi="宋体" w:cs="宋体"/>
                <w:kern w:val="0"/>
                <w:sz w:val="24"/>
                <w:szCs w:val="24"/>
              </w:rPr>
              <w:t>:00</w:t>
            </w:r>
          </w:p>
        </w:tc>
      </w:tr>
      <w:tr w:rsidR="00D674BC" w14:paraId="29E0FAB8" w14:textId="77777777" w:rsidTr="00D674BC">
        <w:tc>
          <w:tcPr>
            <w:tcW w:w="2235" w:type="dxa"/>
          </w:tcPr>
          <w:p w14:paraId="6B9F1BFB" w14:textId="77777777" w:rsidR="00204EE0" w:rsidRDefault="00204EE0" w:rsidP="00E13F90">
            <w:pPr>
              <w:widowControl/>
              <w:spacing w:line="360" w:lineRule="auto"/>
              <w:jc w:val="center"/>
              <w:rPr>
                <w:rFonts w:ascii="宋体" w:eastAsia="宋体" w:hAnsi="宋体" w:cs="宋体"/>
                <w:kern w:val="0"/>
                <w:sz w:val="24"/>
                <w:szCs w:val="24"/>
              </w:rPr>
            </w:pPr>
          </w:p>
          <w:p w14:paraId="520156BB" w14:textId="77777777" w:rsidR="004D2BBE" w:rsidRDefault="00D674B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天然橡胶</w:t>
            </w:r>
          </w:p>
        </w:tc>
        <w:tc>
          <w:tcPr>
            <w:tcW w:w="6237" w:type="dxa"/>
          </w:tcPr>
          <w:p w14:paraId="1869292A" w14:textId="77777777" w:rsidR="00204EE0" w:rsidRDefault="00204EE0"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早盘（一）时段：交易日</w:t>
            </w:r>
            <w:r>
              <w:rPr>
                <w:rFonts w:ascii="宋体" w:eastAsia="宋体" w:hAnsi="宋体" w:cs="宋体"/>
                <w:kern w:val="0"/>
                <w:sz w:val="24"/>
                <w:szCs w:val="24"/>
              </w:rPr>
              <w:t>09:00:00-10:1</w:t>
            </w:r>
            <w:r w:rsidR="005C2989">
              <w:rPr>
                <w:rFonts w:ascii="宋体" w:eastAsia="宋体" w:hAnsi="宋体" w:cs="宋体" w:hint="eastAsia"/>
                <w:kern w:val="0"/>
                <w:sz w:val="24"/>
                <w:szCs w:val="24"/>
              </w:rPr>
              <w:t>5</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早盘（二）时段：交易日</w:t>
            </w:r>
            <w:r>
              <w:rPr>
                <w:rFonts w:ascii="宋体" w:eastAsia="宋体" w:hAnsi="宋体" w:cs="宋体"/>
                <w:kern w:val="0"/>
                <w:sz w:val="24"/>
                <w:szCs w:val="24"/>
              </w:rPr>
              <w:t>10:30:00-11:</w:t>
            </w:r>
            <w:r w:rsidR="005C2989">
              <w:rPr>
                <w:rFonts w:ascii="宋体" w:eastAsia="宋体" w:hAnsi="宋体" w:cs="宋体" w:hint="eastAsia"/>
                <w:kern w:val="0"/>
                <w:sz w:val="24"/>
                <w:szCs w:val="24"/>
              </w:rPr>
              <w:t>30</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午盘时段：交易日13:30:00-1</w:t>
            </w:r>
            <w:r w:rsidR="005C2989">
              <w:rPr>
                <w:rFonts w:ascii="宋体" w:eastAsia="宋体" w:hAnsi="宋体" w:cs="宋体" w:hint="eastAsia"/>
                <w:kern w:val="0"/>
                <w:sz w:val="24"/>
                <w:szCs w:val="24"/>
              </w:rPr>
              <w:t>5</w:t>
            </w:r>
            <w:r w:rsidRPr="008E2B3A">
              <w:rPr>
                <w:rFonts w:ascii="宋体" w:eastAsia="宋体" w:hAnsi="宋体" w:cs="宋体"/>
                <w:kern w:val="0"/>
                <w:sz w:val="24"/>
                <w:szCs w:val="24"/>
              </w:rPr>
              <w:t>:</w:t>
            </w:r>
            <w:r w:rsidR="005C2989">
              <w:rPr>
                <w:rFonts w:ascii="宋体" w:eastAsia="宋体" w:hAnsi="宋体" w:cs="宋体" w:hint="eastAsia"/>
                <w:kern w:val="0"/>
                <w:sz w:val="24"/>
                <w:szCs w:val="24"/>
              </w:rPr>
              <w:t>00</w:t>
            </w:r>
            <w:r w:rsidRPr="008E2B3A">
              <w:rPr>
                <w:rFonts w:ascii="宋体" w:eastAsia="宋体" w:hAnsi="宋体" w:cs="宋体"/>
                <w:kern w:val="0"/>
                <w:sz w:val="24"/>
                <w:szCs w:val="24"/>
              </w:rPr>
              <w:t>:00</w:t>
            </w:r>
          </w:p>
          <w:p w14:paraId="155CF2F2" w14:textId="77777777" w:rsidR="004D2BBE" w:rsidRDefault="00204EE0"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夜盘时段：交易日21:00:00-</w:t>
            </w:r>
            <w:r>
              <w:rPr>
                <w:rFonts w:ascii="宋体" w:eastAsia="宋体" w:hAnsi="宋体" w:cs="宋体" w:hint="eastAsia"/>
                <w:kern w:val="0"/>
                <w:sz w:val="24"/>
                <w:szCs w:val="24"/>
              </w:rPr>
              <w:t>2</w:t>
            </w:r>
            <w:r w:rsidR="005C2989">
              <w:rPr>
                <w:rFonts w:ascii="宋体" w:eastAsia="宋体" w:hAnsi="宋体" w:cs="宋体" w:hint="eastAsia"/>
                <w:kern w:val="0"/>
                <w:sz w:val="24"/>
                <w:szCs w:val="24"/>
              </w:rPr>
              <w:t>3</w:t>
            </w:r>
            <w:r w:rsidRPr="008E2B3A">
              <w:rPr>
                <w:rFonts w:ascii="宋体" w:eastAsia="宋体" w:hAnsi="宋体" w:cs="宋体"/>
                <w:kern w:val="0"/>
                <w:sz w:val="24"/>
                <w:szCs w:val="24"/>
              </w:rPr>
              <w:t>:</w:t>
            </w:r>
            <w:r w:rsidR="005C2989">
              <w:rPr>
                <w:rFonts w:ascii="宋体" w:eastAsia="宋体" w:hAnsi="宋体" w:cs="宋体" w:hint="eastAsia"/>
                <w:kern w:val="0"/>
                <w:sz w:val="24"/>
                <w:szCs w:val="24"/>
              </w:rPr>
              <w:t>00</w:t>
            </w:r>
            <w:r w:rsidRPr="008E2B3A">
              <w:rPr>
                <w:rFonts w:ascii="宋体" w:eastAsia="宋体" w:hAnsi="宋体" w:cs="宋体"/>
                <w:kern w:val="0"/>
                <w:sz w:val="24"/>
                <w:szCs w:val="24"/>
              </w:rPr>
              <w:t>:00</w:t>
            </w:r>
          </w:p>
        </w:tc>
      </w:tr>
      <w:tr w:rsidR="00966309" w14:paraId="4A77E835" w14:textId="77777777" w:rsidTr="00D674BC">
        <w:tc>
          <w:tcPr>
            <w:tcW w:w="2235" w:type="dxa"/>
          </w:tcPr>
          <w:p w14:paraId="36FF1F4A" w14:textId="77777777" w:rsidR="00966309" w:rsidRDefault="00966309" w:rsidP="00E13F90">
            <w:pPr>
              <w:widowControl/>
              <w:spacing w:line="360" w:lineRule="auto"/>
              <w:jc w:val="center"/>
              <w:rPr>
                <w:rFonts w:ascii="宋体" w:eastAsia="宋体" w:hAnsi="宋体" w:cs="宋体"/>
                <w:kern w:val="0"/>
                <w:sz w:val="24"/>
                <w:szCs w:val="24"/>
              </w:rPr>
            </w:pPr>
            <w:r>
              <w:rPr>
                <w:rFonts w:ascii="宋体" w:eastAsia="宋体" w:hAnsi="宋体" w:cs="宋体"/>
                <w:kern w:val="0"/>
                <w:sz w:val="24"/>
                <w:szCs w:val="24"/>
              </w:rPr>
              <w:t>白糖</w:t>
            </w:r>
          </w:p>
        </w:tc>
        <w:tc>
          <w:tcPr>
            <w:tcW w:w="6237" w:type="dxa"/>
          </w:tcPr>
          <w:p w14:paraId="7460276E" w14:textId="77777777" w:rsidR="00966309" w:rsidRDefault="00966309" w:rsidP="00966309">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早盘（一）时段：交易日</w:t>
            </w:r>
            <w:r>
              <w:rPr>
                <w:rFonts w:ascii="宋体" w:eastAsia="宋体" w:hAnsi="宋体" w:cs="宋体"/>
                <w:kern w:val="0"/>
                <w:sz w:val="24"/>
                <w:szCs w:val="24"/>
              </w:rPr>
              <w:t>09:00:00-10:1</w:t>
            </w:r>
            <w:r>
              <w:rPr>
                <w:rFonts w:ascii="宋体" w:eastAsia="宋体" w:hAnsi="宋体" w:cs="宋体" w:hint="eastAsia"/>
                <w:kern w:val="0"/>
                <w:sz w:val="24"/>
                <w:szCs w:val="24"/>
              </w:rPr>
              <w:t>5</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早盘（二）时段：交易日</w:t>
            </w:r>
            <w:r>
              <w:rPr>
                <w:rFonts w:ascii="宋体" w:eastAsia="宋体" w:hAnsi="宋体" w:cs="宋体"/>
                <w:kern w:val="0"/>
                <w:sz w:val="24"/>
                <w:szCs w:val="24"/>
              </w:rPr>
              <w:t>10:30:00-11:</w:t>
            </w:r>
            <w:r>
              <w:rPr>
                <w:rFonts w:ascii="宋体" w:eastAsia="宋体" w:hAnsi="宋体" w:cs="宋体" w:hint="eastAsia"/>
                <w:kern w:val="0"/>
                <w:sz w:val="24"/>
                <w:szCs w:val="24"/>
              </w:rPr>
              <w:t>30</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午盘时段：交易日13:30:00-1</w:t>
            </w:r>
            <w:r>
              <w:rPr>
                <w:rFonts w:ascii="宋体" w:eastAsia="宋体" w:hAnsi="宋体" w:cs="宋体" w:hint="eastAsia"/>
                <w:kern w:val="0"/>
                <w:sz w:val="24"/>
                <w:szCs w:val="24"/>
              </w:rPr>
              <w:t>5</w:t>
            </w:r>
            <w:r w:rsidRPr="008E2B3A">
              <w:rPr>
                <w:rFonts w:ascii="宋体" w:eastAsia="宋体" w:hAnsi="宋体" w:cs="宋体"/>
                <w:kern w:val="0"/>
                <w:sz w:val="24"/>
                <w:szCs w:val="24"/>
              </w:rPr>
              <w:t>:</w:t>
            </w:r>
            <w:r>
              <w:rPr>
                <w:rFonts w:ascii="宋体" w:eastAsia="宋体" w:hAnsi="宋体" w:cs="宋体" w:hint="eastAsia"/>
                <w:kern w:val="0"/>
                <w:sz w:val="24"/>
                <w:szCs w:val="24"/>
              </w:rPr>
              <w:t>00</w:t>
            </w:r>
            <w:r w:rsidRPr="008E2B3A">
              <w:rPr>
                <w:rFonts w:ascii="宋体" w:eastAsia="宋体" w:hAnsi="宋体" w:cs="宋体"/>
                <w:kern w:val="0"/>
                <w:sz w:val="24"/>
                <w:szCs w:val="24"/>
              </w:rPr>
              <w:t>:00</w:t>
            </w:r>
          </w:p>
          <w:p w14:paraId="27D5A717" w14:textId="77777777" w:rsidR="00966309" w:rsidRPr="008E2B3A" w:rsidRDefault="00966309" w:rsidP="00966309">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夜盘时段：交易日21:00:00-</w:t>
            </w:r>
            <w:r>
              <w:rPr>
                <w:rFonts w:ascii="宋体" w:eastAsia="宋体" w:hAnsi="宋体" w:cs="宋体" w:hint="eastAsia"/>
                <w:kern w:val="0"/>
                <w:sz w:val="24"/>
                <w:szCs w:val="24"/>
              </w:rPr>
              <w:t>23</w:t>
            </w:r>
            <w:r w:rsidRPr="008E2B3A">
              <w:rPr>
                <w:rFonts w:ascii="宋体" w:eastAsia="宋体" w:hAnsi="宋体" w:cs="宋体"/>
                <w:kern w:val="0"/>
                <w:sz w:val="24"/>
                <w:szCs w:val="24"/>
              </w:rPr>
              <w:t>:</w:t>
            </w:r>
            <w:r>
              <w:rPr>
                <w:rFonts w:ascii="宋体" w:eastAsia="宋体" w:hAnsi="宋体" w:cs="宋体" w:hint="eastAsia"/>
                <w:kern w:val="0"/>
                <w:sz w:val="24"/>
                <w:szCs w:val="24"/>
              </w:rPr>
              <w:t>30</w:t>
            </w:r>
            <w:r w:rsidRPr="008E2B3A">
              <w:rPr>
                <w:rFonts w:ascii="宋体" w:eastAsia="宋体" w:hAnsi="宋体" w:cs="宋体"/>
                <w:kern w:val="0"/>
                <w:sz w:val="24"/>
                <w:szCs w:val="24"/>
              </w:rPr>
              <w:t>:00</w:t>
            </w:r>
          </w:p>
        </w:tc>
      </w:tr>
    </w:tbl>
    <w:p w14:paraId="751424B3" w14:textId="0A1AA038" w:rsidR="00204EE0" w:rsidRDefault="008E2B3A"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lastRenderedPageBreak/>
        <w:br/>
      </w:r>
      <w:r w:rsidR="008770C2">
        <w:rPr>
          <w:rFonts w:ascii="宋体" w:eastAsia="宋体" w:hAnsi="宋体" w:cs="宋体"/>
          <w:kern w:val="0"/>
          <w:sz w:val="24"/>
          <w:szCs w:val="24"/>
        </w:rPr>
        <w:t xml:space="preserve">    </w:t>
      </w:r>
      <w:del w:id="26" w:author="ZY zhang" w:date="2015-11-25T14:16:00Z">
        <w:r w:rsidRPr="008E2B3A" w:rsidDel="002020E7">
          <w:rPr>
            <w:rFonts w:ascii="宋体" w:eastAsia="宋体" w:hAnsi="宋体" w:cs="宋体"/>
            <w:kern w:val="0"/>
            <w:sz w:val="24"/>
            <w:szCs w:val="24"/>
          </w:rPr>
          <w:delText>1</w:delText>
        </w:r>
        <w:r w:rsidR="001B029E" w:rsidDel="002020E7">
          <w:rPr>
            <w:rFonts w:ascii="宋体" w:eastAsia="宋体" w:hAnsi="宋体" w:cs="宋体" w:hint="eastAsia"/>
            <w:kern w:val="0"/>
            <w:sz w:val="24"/>
            <w:szCs w:val="24"/>
          </w:rPr>
          <w:delText>0</w:delText>
        </w:r>
      </w:del>
      <w:ins w:id="27" w:author="ZY zhang" w:date="2015-11-25T14:16:00Z">
        <w:r w:rsidR="002020E7">
          <w:rPr>
            <w:rFonts w:ascii="宋体" w:eastAsia="宋体" w:hAnsi="宋体" w:cs="宋体" w:hint="eastAsia"/>
            <w:kern w:val="0"/>
            <w:sz w:val="24"/>
            <w:szCs w:val="24"/>
          </w:rPr>
          <w:t>9</w:t>
        </w:r>
      </w:ins>
      <w:r w:rsidRPr="008E2B3A">
        <w:rPr>
          <w:rFonts w:ascii="宋体" w:eastAsia="宋体" w:hAnsi="宋体" w:cs="宋体"/>
          <w:kern w:val="0"/>
          <w:sz w:val="24"/>
          <w:szCs w:val="24"/>
        </w:rPr>
        <w:t>、持仓截止时间：</w:t>
      </w:r>
      <w:r w:rsidR="005A325B">
        <w:rPr>
          <w:rFonts w:ascii="宋体" w:eastAsia="宋体" w:hAnsi="宋体" w:cs="宋体"/>
          <w:kern w:val="0"/>
          <w:sz w:val="24"/>
          <w:szCs w:val="24"/>
        </w:rPr>
        <w:t>用户必须在持仓截止时间前向投资人发出</w:t>
      </w:r>
      <w:r w:rsidR="005A325B">
        <w:rPr>
          <w:rFonts w:ascii="宋体" w:eastAsia="宋体" w:hAnsi="宋体" w:cs="宋体" w:hint="eastAsia"/>
          <w:kern w:val="0"/>
          <w:sz w:val="24"/>
          <w:szCs w:val="24"/>
        </w:rPr>
        <w:t>平仓</w:t>
      </w:r>
      <w:r w:rsidR="005A325B" w:rsidRPr="008E2B3A">
        <w:rPr>
          <w:rFonts w:ascii="宋体" w:eastAsia="宋体" w:hAnsi="宋体" w:cs="宋体"/>
          <w:kern w:val="0"/>
          <w:sz w:val="24"/>
          <w:szCs w:val="24"/>
        </w:rPr>
        <w:t>指令，否则视同</w:t>
      </w:r>
      <w:r w:rsidR="005A325B">
        <w:rPr>
          <w:rFonts w:ascii="宋体" w:eastAsia="宋体" w:hAnsi="宋体" w:cs="宋体"/>
          <w:kern w:val="0"/>
          <w:sz w:val="24"/>
          <w:szCs w:val="24"/>
        </w:rPr>
        <w:t>用户已向投资人发出了即时</w:t>
      </w:r>
      <w:r w:rsidR="005A325B">
        <w:rPr>
          <w:rFonts w:ascii="宋体" w:eastAsia="宋体" w:hAnsi="宋体" w:cs="宋体" w:hint="eastAsia"/>
          <w:kern w:val="0"/>
          <w:sz w:val="24"/>
          <w:szCs w:val="24"/>
        </w:rPr>
        <w:t>平仓</w:t>
      </w:r>
      <w:r w:rsidR="005A325B" w:rsidRPr="008E2B3A">
        <w:rPr>
          <w:rFonts w:ascii="宋体" w:eastAsia="宋体" w:hAnsi="宋体" w:cs="宋体"/>
          <w:kern w:val="0"/>
          <w:sz w:val="24"/>
          <w:szCs w:val="24"/>
        </w:rPr>
        <w:t>指令，投资人执行即时指令的，</w:t>
      </w:r>
      <w:r w:rsidR="005A325B">
        <w:rPr>
          <w:rFonts w:ascii="宋体" w:eastAsia="宋体" w:hAnsi="宋体" w:cs="宋体"/>
          <w:kern w:val="0"/>
          <w:sz w:val="24"/>
          <w:szCs w:val="24"/>
        </w:rPr>
        <w:t>用户</w:t>
      </w:r>
      <w:r w:rsidR="005A325B" w:rsidRPr="008E2B3A">
        <w:rPr>
          <w:rFonts w:ascii="宋体" w:eastAsia="宋体" w:hAnsi="宋体" w:cs="宋体"/>
          <w:kern w:val="0"/>
          <w:sz w:val="24"/>
          <w:szCs w:val="24"/>
        </w:rPr>
        <w:t>对此不持有异议。</w:t>
      </w:r>
    </w:p>
    <w:tbl>
      <w:tblPr>
        <w:tblStyle w:val="af0"/>
        <w:tblW w:w="0" w:type="auto"/>
        <w:tblLook w:val="04A0" w:firstRow="1" w:lastRow="0" w:firstColumn="1" w:lastColumn="0" w:noHBand="0" w:noVBand="1"/>
      </w:tblPr>
      <w:tblGrid>
        <w:gridCol w:w="2235"/>
        <w:gridCol w:w="6237"/>
      </w:tblGrid>
      <w:tr w:rsidR="00204EE0" w14:paraId="3254DA97" w14:textId="77777777" w:rsidTr="00204EE0">
        <w:tc>
          <w:tcPr>
            <w:tcW w:w="2235" w:type="dxa"/>
            <w:shd w:val="clear" w:color="auto" w:fill="E6E6E6"/>
          </w:tcPr>
          <w:p w14:paraId="20D0D300" w14:textId="77777777" w:rsidR="00204EE0" w:rsidRDefault="00204EE0"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品种</w:t>
            </w:r>
          </w:p>
        </w:tc>
        <w:tc>
          <w:tcPr>
            <w:tcW w:w="6237" w:type="dxa"/>
            <w:shd w:val="clear" w:color="auto" w:fill="E6E6E6"/>
          </w:tcPr>
          <w:p w14:paraId="063B771A" w14:textId="77777777" w:rsidR="00204EE0" w:rsidRDefault="00204EE0"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持仓截止时间</w:t>
            </w:r>
          </w:p>
        </w:tc>
      </w:tr>
      <w:tr w:rsidR="00204EE0" w14:paraId="40078D18" w14:textId="77777777" w:rsidTr="00204EE0">
        <w:tc>
          <w:tcPr>
            <w:tcW w:w="2235" w:type="dxa"/>
          </w:tcPr>
          <w:p w14:paraId="7C52AAE5" w14:textId="77777777" w:rsidR="00204EE0" w:rsidRDefault="00204EE0" w:rsidP="00E13F90">
            <w:pPr>
              <w:widowControl/>
              <w:spacing w:line="360" w:lineRule="auto"/>
              <w:jc w:val="center"/>
              <w:rPr>
                <w:rFonts w:ascii="宋体" w:eastAsia="宋体" w:hAnsi="宋体" w:cs="宋体"/>
                <w:kern w:val="0"/>
                <w:sz w:val="24"/>
                <w:szCs w:val="24"/>
              </w:rPr>
            </w:pPr>
          </w:p>
          <w:p w14:paraId="0A72FD71" w14:textId="77777777" w:rsidR="00204EE0" w:rsidRDefault="00204EE0"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沪金、沪银</w:t>
            </w:r>
          </w:p>
        </w:tc>
        <w:tc>
          <w:tcPr>
            <w:tcW w:w="6237" w:type="dxa"/>
          </w:tcPr>
          <w:p w14:paraId="7871A167" w14:textId="77777777" w:rsidR="00204EE0" w:rsidRDefault="00204EE0"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10:1</w:t>
            </w:r>
            <w:r>
              <w:rPr>
                <w:rFonts w:ascii="宋体" w:eastAsia="宋体" w:hAnsi="宋体" w:cs="宋体" w:hint="eastAsia"/>
                <w:kern w:val="0"/>
                <w:sz w:val="24"/>
                <w:szCs w:val="24"/>
              </w:rPr>
              <w:t>3</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11:</w:t>
            </w:r>
            <w:r>
              <w:rPr>
                <w:rFonts w:ascii="宋体" w:eastAsia="宋体" w:hAnsi="宋体" w:cs="宋体" w:hint="eastAsia"/>
                <w:kern w:val="0"/>
                <w:sz w:val="24"/>
                <w:szCs w:val="24"/>
              </w:rPr>
              <w:t>28</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截止至1</w:t>
            </w:r>
            <w:r>
              <w:rPr>
                <w:rFonts w:ascii="宋体" w:eastAsia="宋体" w:hAnsi="宋体" w:cs="宋体" w:hint="eastAsia"/>
                <w:kern w:val="0"/>
                <w:sz w:val="24"/>
                <w:szCs w:val="24"/>
              </w:rPr>
              <w:t>4</w:t>
            </w:r>
            <w:r w:rsidRPr="008E2B3A">
              <w:rPr>
                <w:rFonts w:ascii="宋体" w:eastAsia="宋体" w:hAnsi="宋体" w:cs="宋体"/>
                <w:kern w:val="0"/>
                <w:sz w:val="24"/>
                <w:szCs w:val="24"/>
              </w:rPr>
              <w:t>:</w:t>
            </w:r>
            <w:r>
              <w:rPr>
                <w:rFonts w:ascii="宋体" w:eastAsia="宋体" w:hAnsi="宋体" w:cs="宋体" w:hint="eastAsia"/>
                <w:kern w:val="0"/>
                <w:sz w:val="24"/>
                <w:szCs w:val="24"/>
              </w:rPr>
              <w:t>58</w:t>
            </w:r>
            <w:r w:rsidRPr="008E2B3A">
              <w:rPr>
                <w:rFonts w:ascii="宋体" w:eastAsia="宋体" w:hAnsi="宋体" w:cs="宋体"/>
                <w:kern w:val="0"/>
                <w:sz w:val="24"/>
                <w:szCs w:val="24"/>
              </w:rPr>
              <w:t>:00</w:t>
            </w:r>
          </w:p>
          <w:p w14:paraId="3A49E5F4" w14:textId="77777777" w:rsidR="00204EE0" w:rsidRDefault="00204EE0"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截止至次日0</w:t>
            </w:r>
            <w:r>
              <w:rPr>
                <w:rFonts w:ascii="宋体" w:eastAsia="宋体" w:hAnsi="宋体" w:cs="宋体" w:hint="eastAsia"/>
                <w:kern w:val="0"/>
                <w:sz w:val="24"/>
                <w:szCs w:val="24"/>
              </w:rPr>
              <w:t>2</w:t>
            </w:r>
            <w:r w:rsidRPr="008E2B3A">
              <w:rPr>
                <w:rFonts w:ascii="宋体" w:eastAsia="宋体" w:hAnsi="宋体" w:cs="宋体"/>
                <w:kern w:val="0"/>
                <w:sz w:val="24"/>
                <w:szCs w:val="24"/>
              </w:rPr>
              <w:t>:</w:t>
            </w:r>
            <w:r>
              <w:rPr>
                <w:rFonts w:ascii="宋体" w:eastAsia="宋体" w:hAnsi="宋体" w:cs="宋体" w:hint="eastAsia"/>
                <w:kern w:val="0"/>
                <w:sz w:val="24"/>
                <w:szCs w:val="24"/>
              </w:rPr>
              <w:t>28</w:t>
            </w:r>
            <w:r w:rsidRPr="008E2B3A">
              <w:rPr>
                <w:rFonts w:ascii="宋体" w:eastAsia="宋体" w:hAnsi="宋体" w:cs="宋体"/>
                <w:kern w:val="0"/>
                <w:sz w:val="24"/>
                <w:szCs w:val="24"/>
              </w:rPr>
              <w:t>:00</w:t>
            </w:r>
          </w:p>
        </w:tc>
      </w:tr>
      <w:tr w:rsidR="00204EE0" w14:paraId="44C655AD" w14:textId="77777777" w:rsidTr="00204EE0">
        <w:trPr>
          <w:trHeight w:val="1183"/>
        </w:trPr>
        <w:tc>
          <w:tcPr>
            <w:tcW w:w="2235" w:type="dxa"/>
          </w:tcPr>
          <w:p w14:paraId="7CBCA82F" w14:textId="77777777" w:rsidR="00204EE0" w:rsidRDefault="00204EE0" w:rsidP="00E13F90">
            <w:pPr>
              <w:widowControl/>
              <w:spacing w:line="360" w:lineRule="auto"/>
              <w:jc w:val="center"/>
              <w:rPr>
                <w:rFonts w:ascii="宋体" w:eastAsia="宋体" w:hAnsi="宋体" w:cs="宋体"/>
                <w:kern w:val="0"/>
                <w:sz w:val="24"/>
                <w:szCs w:val="24"/>
              </w:rPr>
            </w:pPr>
          </w:p>
          <w:p w14:paraId="6C8D0470" w14:textId="77777777" w:rsidR="00204EE0" w:rsidRDefault="00204EE0"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沪镍、石油沥青、   沪铜、螺纹钢</w:t>
            </w:r>
          </w:p>
        </w:tc>
        <w:tc>
          <w:tcPr>
            <w:tcW w:w="6237" w:type="dxa"/>
          </w:tcPr>
          <w:p w14:paraId="78F03625" w14:textId="77777777" w:rsidR="00204EE0" w:rsidRDefault="00204EE0"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10:1</w:t>
            </w:r>
            <w:r>
              <w:rPr>
                <w:rFonts w:ascii="宋体" w:eastAsia="宋体" w:hAnsi="宋体" w:cs="宋体" w:hint="eastAsia"/>
                <w:kern w:val="0"/>
                <w:sz w:val="24"/>
                <w:szCs w:val="24"/>
              </w:rPr>
              <w:t>3</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11:</w:t>
            </w:r>
            <w:r>
              <w:rPr>
                <w:rFonts w:ascii="宋体" w:eastAsia="宋体" w:hAnsi="宋体" w:cs="宋体" w:hint="eastAsia"/>
                <w:kern w:val="0"/>
                <w:sz w:val="24"/>
                <w:szCs w:val="24"/>
              </w:rPr>
              <w:t>28</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截止至1</w:t>
            </w:r>
            <w:r>
              <w:rPr>
                <w:rFonts w:ascii="宋体" w:eastAsia="宋体" w:hAnsi="宋体" w:cs="宋体" w:hint="eastAsia"/>
                <w:kern w:val="0"/>
                <w:sz w:val="24"/>
                <w:szCs w:val="24"/>
              </w:rPr>
              <w:t>4</w:t>
            </w:r>
            <w:r w:rsidRPr="008E2B3A">
              <w:rPr>
                <w:rFonts w:ascii="宋体" w:eastAsia="宋体" w:hAnsi="宋体" w:cs="宋体"/>
                <w:kern w:val="0"/>
                <w:sz w:val="24"/>
                <w:szCs w:val="24"/>
              </w:rPr>
              <w:t>:</w:t>
            </w:r>
            <w:r>
              <w:rPr>
                <w:rFonts w:ascii="宋体" w:eastAsia="宋体" w:hAnsi="宋体" w:cs="宋体" w:hint="eastAsia"/>
                <w:kern w:val="0"/>
                <w:sz w:val="24"/>
                <w:szCs w:val="24"/>
              </w:rPr>
              <w:t>58</w:t>
            </w:r>
            <w:r w:rsidRPr="008E2B3A">
              <w:rPr>
                <w:rFonts w:ascii="宋体" w:eastAsia="宋体" w:hAnsi="宋体" w:cs="宋体"/>
                <w:kern w:val="0"/>
                <w:sz w:val="24"/>
                <w:szCs w:val="24"/>
              </w:rPr>
              <w:t>:00</w:t>
            </w:r>
          </w:p>
          <w:p w14:paraId="325A1437" w14:textId="77777777" w:rsidR="00204EE0" w:rsidRDefault="00204EE0"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截止至次日0</w:t>
            </w:r>
            <w:r>
              <w:rPr>
                <w:rFonts w:ascii="宋体" w:eastAsia="宋体" w:hAnsi="宋体" w:cs="宋体" w:hint="eastAsia"/>
                <w:kern w:val="0"/>
                <w:sz w:val="24"/>
                <w:szCs w:val="24"/>
              </w:rPr>
              <w:t>0</w:t>
            </w:r>
            <w:r w:rsidRPr="008E2B3A">
              <w:rPr>
                <w:rFonts w:ascii="宋体" w:eastAsia="宋体" w:hAnsi="宋体" w:cs="宋体"/>
                <w:kern w:val="0"/>
                <w:sz w:val="24"/>
                <w:szCs w:val="24"/>
              </w:rPr>
              <w:t>:</w:t>
            </w:r>
            <w:r>
              <w:rPr>
                <w:rFonts w:ascii="宋体" w:eastAsia="宋体" w:hAnsi="宋体" w:cs="宋体" w:hint="eastAsia"/>
                <w:kern w:val="0"/>
                <w:sz w:val="24"/>
                <w:szCs w:val="24"/>
              </w:rPr>
              <w:t>58</w:t>
            </w:r>
            <w:r w:rsidRPr="008E2B3A">
              <w:rPr>
                <w:rFonts w:ascii="宋体" w:eastAsia="宋体" w:hAnsi="宋体" w:cs="宋体"/>
                <w:kern w:val="0"/>
                <w:sz w:val="24"/>
                <w:szCs w:val="24"/>
              </w:rPr>
              <w:t>:00</w:t>
            </w:r>
          </w:p>
        </w:tc>
      </w:tr>
      <w:tr w:rsidR="00204EE0" w14:paraId="3E67C017" w14:textId="77777777" w:rsidTr="00204EE0">
        <w:tc>
          <w:tcPr>
            <w:tcW w:w="2235" w:type="dxa"/>
          </w:tcPr>
          <w:p w14:paraId="07D1A392" w14:textId="77777777" w:rsidR="00204EE0" w:rsidRDefault="00204EE0" w:rsidP="00E13F90">
            <w:pPr>
              <w:widowControl/>
              <w:spacing w:line="360" w:lineRule="auto"/>
              <w:jc w:val="center"/>
              <w:rPr>
                <w:rFonts w:ascii="宋体" w:eastAsia="宋体" w:hAnsi="宋体" w:cs="宋体"/>
                <w:kern w:val="0"/>
                <w:sz w:val="24"/>
                <w:szCs w:val="24"/>
              </w:rPr>
            </w:pPr>
          </w:p>
          <w:p w14:paraId="107CC3BA" w14:textId="77777777" w:rsidR="00204EE0" w:rsidRDefault="00204EE0"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天然橡胶</w:t>
            </w:r>
          </w:p>
        </w:tc>
        <w:tc>
          <w:tcPr>
            <w:tcW w:w="6237" w:type="dxa"/>
          </w:tcPr>
          <w:p w14:paraId="1D6D6614" w14:textId="77777777" w:rsidR="00204EE0" w:rsidRDefault="00204EE0"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10:1</w:t>
            </w:r>
            <w:r>
              <w:rPr>
                <w:rFonts w:ascii="宋体" w:eastAsia="宋体" w:hAnsi="宋体" w:cs="宋体" w:hint="eastAsia"/>
                <w:kern w:val="0"/>
                <w:sz w:val="24"/>
                <w:szCs w:val="24"/>
              </w:rPr>
              <w:t>3</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11:</w:t>
            </w:r>
            <w:r>
              <w:rPr>
                <w:rFonts w:ascii="宋体" w:eastAsia="宋体" w:hAnsi="宋体" w:cs="宋体" w:hint="eastAsia"/>
                <w:kern w:val="0"/>
                <w:sz w:val="24"/>
                <w:szCs w:val="24"/>
              </w:rPr>
              <w:t>28</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截止至1</w:t>
            </w:r>
            <w:r>
              <w:rPr>
                <w:rFonts w:ascii="宋体" w:eastAsia="宋体" w:hAnsi="宋体" w:cs="宋体" w:hint="eastAsia"/>
                <w:kern w:val="0"/>
                <w:sz w:val="24"/>
                <w:szCs w:val="24"/>
              </w:rPr>
              <w:t>4</w:t>
            </w:r>
            <w:r w:rsidRPr="008E2B3A">
              <w:rPr>
                <w:rFonts w:ascii="宋体" w:eastAsia="宋体" w:hAnsi="宋体" w:cs="宋体"/>
                <w:kern w:val="0"/>
                <w:sz w:val="24"/>
                <w:szCs w:val="24"/>
              </w:rPr>
              <w:t>:</w:t>
            </w:r>
            <w:r>
              <w:rPr>
                <w:rFonts w:ascii="宋体" w:eastAsia="宋体" w:hAnsi="宋体" w:cs="宋体" w:hint="eastAsia"/>
                <w:kern w:val="0"/>
                <w:sz w:val="24"/>
                <w:szCs w:val="24"/>
              </w:rPr>
              <w:t>58</w:t>
            </w:r>
            <w:r w:rsidRPr="008E2B3A">
              <w:rPr>
                <w:rFonts w:ascii="宋体" w:eastAsia="宋体" w:hAnsi="宋体" w:cs="宋体"/>
                <w:kern w:val="0"/>
                <w:sz w:val="24"/>
                <w:szCs w:val="24"/>
              </w:rPr>
              <w:t>:00</w:t>
            </w:r>
          </w:p>
          <w:p w14:paraId="08F1C6E4" w14:textId="77777777" w:rsidR="00204EE0" w:rsidRDefault="00204EE0"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hint="eastAsia"/>
                <w:kern w:val="0"/>
                <w:sz w:val="24"/>
                <w:szCs w:val="24"/>
              </w:rPr>
              <w:t>22</w:t>
            </w:r>
            <w:r w:rsidRPr="008E2B3A">
              <w:rPr>
                <w:rFonts w:ascii="宋体" w:eastAsia="宋体" w:hAnsi="宋体" w:cs="宋体"/>
                <w:kern w:val="0"/>
                <w:sz w:val="24"/>
                <w:szCs w:val="24"/>
              </w:rPr>
              <w:t>:</w:t>
            </w:r>
            <w:r>
              <w:rPr>
                <w:rFonts w:ascii="宋体" w:eastAsia="宋体" w:hAnsi="宋体" w:cs="宋体" w:hint="eastAsia"/>
                <w:kern w:val="0"/>
                <w:sz w:val="24"/>
                <w:szCs w:val="24"/>
              </w:rPr>
              <w:t>58</w:t>
            </w:r>
            <w:r w:rsidRPr="008E2B3A">
              <w:rPr>
                <w:rFonts w:ascii="宋体" w:eastAsia="宋体" w:hAnsi="宋体" w:cs="宋体"/>
                <w:kern w:val="0"/>
                <w:sz w:val="24"/>
                <w:szCs w:val="24"/>
              </w:rPr>
              <w:t>:00</w:t>
            </w:r>
          </w:p>
        </w:tc>
      </w:tr>
      <w:tr w:rsidR="00966309" w14:paraId="1E9C5B3C" w14:textId="77777777" w:rsidTr="00966309">
        <w:tc>
          <w:tcPr>
            <w:tcW w:w="2235" w:type="dxa"/>
            <w:vAlign w:val="center"/>
          </w:tcPr>
          <w:p w14:paraId="2D411317" w14:textId="77777777" w:rsidR="00966309" w:rsidRDefault="00966309" w:rsidP="00966309">
            <w:pPr>
              <w:widowControl/>
              <w:spacing w:line="360" w:lineRule="auto"/>
              <w:jc w:val="center"/>
              <w:rPr>
                <w:rFonts w:ascii="宋体" w:eastAsia="宋体" w:hAnsi="宋体" w:cs="宋体"/>
                <w:kern w:val="0"/>
                <w:sz w:val="24"/>
                <w:szCs w:val="24"/>
              </w:rPr>
            </w:pPr>
            <w:r>
              <w:rPr>
                <w:rFonts w:ascii="宋体" w:eastAsia="宋体" w:hAnsi="宋体" w:cs="宋体"/>
                <w:kern w:val="0"/>
                <w:sz w:val="24"/>
                <w:szCs w:val="24"/>
              </w:rPr>
              <w:t>白糖</w:t>
            </w:r>
          </w:p>
        </w:tc>
        <w:tc>
          <w:tcPr>
            <w:tcW w:w="6237" w:type="dxa"/>
          </w:tcPr>
          <w:p w14:paraId="34861FF0" w14:textId="77777777" w:rsidR="00966309" w:rsidRDefault="00966309" w:rsidP="00966309">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早盘（一）时段：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10:1</w:t>
            </w:r>
            <w:r>
              <w:rPr>
                <w:rFonts w:ascii="宋体" w:eastAsia="宋体" w:hAnsi="宋体" w:cs="宋体" w:hint="eastAsia"/>
                <w:kern w:val="0"/>
                <w:sz w:val="24"/>
                <w:szCs w:val="24"/>
              </w:rPr>
              <w:t>3</w:t>
            </w:r>
            <w:r w:rsidRPr="008E2B3A">
              <w:rPr>
                <w:rFonts w:ascii="宋体" w:eastAsia="宋体" w:hAnsi="宋体" w:cs="宋体"/>
                <w:kern w:val="0"/>
                <w:sz w:val="24"/>
                <w:szCs w:val="24"/>
              </w:rPr>
              <w:t xml:space="preserve">:00 </w:t>
            </w:r>
            <w:r w:rsidRPr="008E2B3A">
              <w:rPr>
                <w:rFonts w:ascii="宋体" w:eastAsia="宋体" w:hAnsi="宋体" w:cs="宋体"/>
                <w:kern w:val="0"/>
                <w:sz w:val="24"/>
                <w:szCs w:val="24"/>
              </w:rPr>
              <w:br/>
              <w:t>早盘（二）时段：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kern w:val="0"/>
                <w:sz w:val="24"/>
                <w:szCs w:val="24"/>
              </w:rPr>
              <w:t>11:</w:t>
            </w:r>
            <w:r>
              <w:rPr>
                <w:rFonts w:ascii="宋体" w:eastAsia="宋体" w:hAnsi="宋体" w:cs="宋体" w:hint="eastAsia"/>
                <w:kern w:val="0"/>
                <w:sz w:val="24"/>
                <w:szCs w:val="24"/>
              </w:rPr>
              <w:t>28</w:t>
            </w:r>
            <w:r w:rsidRPr="008E2B3A">
              <w:rPr>
                <w:rFonts w:ascii="宋体" w:eastAsia="宋体" w:hAnsi="宋体" w:cs="宋体"/>
                <w:kern w:val="0"/>
                <w:sz w:val="24"/>
                <w:szCs w:val="24"/>
              </w:rPr>
              <w:t>:00</w:t>
            </w:r>
            <w:r w:rsidRPr="008E2B3A">
              <w:rPr>
                <w:rFonts w:ascii="宋体" w:eastAsia="宋体" w:hAnsi="宋体" w:cs="宋体"/>
                <w:kern w:val="0"/>
                <w:sz w:val="24"/>
                <w:szCs w:val="24"/>
              </w:rPr>
              <w:br/>
            </w: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午盘时段：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截止至1</w:t>
            </w:r>
            <w:r>
              <w:rPr>
                <w:rFonts w:ascii="宋体" w:eastAsia="宋体" w:hAnsi="宋体" w:cs="宋体" w:hint="eastAsia"/>
                <w:kern w:val="0"/>
                <w:sz w:val="24"/>
                <w:szCs w:val="24"/>
              </w:rPr>
              <w:t>4</w:t>
            </w:r>
            <w:r w:rsidRPr="008E2B3A">
              <w:rPr>
                <w:rFonts w:ascii="宋体" w:eastAsia="宋体" w:hAnsi="宋体" w:cs="宋体"/>
                <w:kern w:val="0"/>
                <w:sz w:val="24"/>
                <w:szCs w:val="24"/>
              </w:rPr>
              <w:t>:</w:t>
            </w:r>
            <w:r>
              <w:rPr>
                <w:rFonts w:ascii="宋体" w:eastAsia="宋体" w:hAnsi="宋体" w:cs="宋体" w:hint="eastAsia"/>
                <w:kern w:val="0"/>
                <w:sz w:val="24"/>
                <w:szCs w:val="24"/>
              </w:rPr>
              <w:t>58</w:t>
            </w:r>
            <w:r w:rsidRPr="008E2B3A">
              <w:rPr>
                <w:rFonts w:ascii="宋体" w:eastAsia="宋体" w:hAnsi="宋体" w:cs="宋体"/>
                <w:kern w:val="0"/>
                <w:sz w:val="24"/>
                <w:szCs w:val="24"/>
              </w:rPr>
              <w:t>:00</w:t>
            </w:r>
          </w:p>
          <w:p w14:paraId="18841813" w14:textId="77777777" w:rsidR="00966309" w:rsidRPr="008E2B3A" w:rsidRDefault="00966309" w:rsidP="00966309">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E2B3A">
              <w:rPr>
                <w:rFonts w:ascii="宋体" w:eastAsia="宋体" w:hAnsi="宋体" w:cs="宋体"/>
                <w:kern w:val="0"/>
                <w:sz w:val="24"/>
                <w:szCs w:val="24"/>
              </w:rPr>
              <w:t>夜盘时段：</w:t>
            </w:r>
            <w:r>
              <w:rPr>
                <w:rFonts w:ascii="宋体" w:eastAsia="宋体" w:hAnsi="宋体" w:cs="宋体" w:hint="eastAsia"/>
                <w:kern w:val="0"/>
                <w:sz w:val="24"/>
                <w:szCs w:val="24"/>
              </w:rPr>
              <w:t>持仓</w:t>
            </w:r>
            <w:r w:rsidRPr="008E2B3A">
              <w:rPr>
                <w:rFonts w:ascii="宋体" w:eastAsia="宋体" w:hAnsi="宋体" w:cs="宋体"/>
                <w:kern w:val="0"/>
                <w:sz w:val="24"/>
                <w:szCs w:val="24"/>
              </w:rPr>
              <w:t>截止至</w:t>
            </w:r>
            <w:r>
              <w:rPr>
                <w:rFonts w:ascii="宋体" w:eastAsia="宋体" w:hAnsi="宋体" w:cs="宋体" w:hint="eastAsia"/>
                <w:kern w:val="0"/>
                <w:sz w:val="24"/>
                <w:szCs w:val="24"/>
              </w:rPr>
              <w:t>23</w:t>
            </w:r>
            <w:r w:rsidRPr="008E2B3A">
              <w:rPr>
                <w:rFonts w:ascii="宋体" w:eastAsia="宋体" w:hAnsi="宋体" w:cs="宋体"/>
                <w:kern w:val="0"/>
                <w:sz w:val="24"/>
                <w:szCs w:val="24"/>
              </w:rPr>
              <w:t>:</w:t>
            </w:r>
            <w:r>
              <w:rPr>
                <w:rFonts w:ascii="宋体" w:eastAsia="宋体" w:hAnsi="宋体" w:cs="宋体" w:hint="eastAsia"/>
                <w:kern w:val="0"/>
                <w:sz w:val="24"/>
                <w:szCs w:val="24"/>
              </w:rPr>
              <w:t>28</w:t>
            </w:r>
            <w:r w:rsidRPr="008E2B3A">
              <w:rPr>
                <w:rFonts w:ascii="宋体" w:eastAsia="宋体" w:hAnsi="宋体" w:cs="宋体"/>
                <w:kern w:val="0"/>
                <w:sz w:val="24"/>
                <w:szCs w:val="24"/>
              </w:rPr>
              <w:t>:00</w:t>
            </w:r>
          </w:p>
        </w:tc>
      </w:tr>
    </w:tbl>
    <w:p w14:paraId="6F64C777" w14:textId="4CE91F43" w:rsidR="00204EE0" w:rsidRDefault="008E2B3A"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br/>
      </w:r>
      <w:del w:id="28" w:author="ZY zhang" w:date="2015-11-25T14:16:00Z">
        <w:r w:rsidRPr="008E2B3A" w:rsidDel="002020E7">
          <w:rPr>
            <w:rFonts w:ascii="宋体" w:eastAsia="宋体" w:hAnsi="宋体" w:cs="宋体"/>
            <w:kern w:val="0"/>
            <w:sz w:val="24"/>
            <w:szCs w:val="24"/>
          </w:rPr>
          <w:delText>1</w:delText>
        </w:r>
        <w:r w:rsidR="001B029E" w:rsidDel="002020E7">
          <w:rPr>
            <w:rFonts w:ascii="宋体" w:eastAsia="宋体" w:hAnsi="宋体" w:cs="宋体" w:hint="eastAsia"/>
            <w:kern w:val="0"/>
            <w:sz w:val="24"/>
            <w:szCs w:val="24"/>
          </w:rPr>
          <w:delText>1</w:delText>
        </w:r>
      </w:del>
      <w:ins w:id="29" w:author="ZY zhang" w:date="2015-11-25T14:16:00Z">
        <w:r w:rsidR="002020E7" w:rsidRPr="008E2B3A">
          <w:rPr>
            <w:rFonts w:ascii="宋体" w:eastAsia="宋体" w:hAnsi="宋体" w:cs="宋体"/>
            <w:kern w:val="0"/>
            <w:sz w:val="24"/>
            <w:szCs w:val="24"/>
          </w:rPr>
          <w:t>1</w:t>
        </w:r>
        <w:r w:rsidR="002020E7">
          <w:rPr>
            <w:rFonts w:ascii="宋体" w:eastAsia="宋体" w:hAnsi="宋体" w:cs="宋体" w:hint="eastAsia"/>
            <w:kern w:val="0"/>
            <w:sz w:val="24"/>
            <w:szCs w:val="24"/>
          </w:rPr>
          <w:t>0</w:t>
        </w:r>
      </w:ins>
      <w:r w:rsidRPr="008E2B3A">
        <w:rPr>
          <w:rFonts w:ascii="宋体" w:eastAsia="宋体" w:hAnsi="宋体" w:cs="宋体"/>
          <w:kern w:val="0"/>
          <w:sz w:val="24"/>
          <w:szCs w:val="24"/>
        </w:rPr>
        <w:t>、浮动盈亏：</w:t>
      </w:r>
      <w:r w:rsidR="00FE346B" w:rsidRPr="008E2B3A">
        <w:rPr>
          <w:rFonts w:ascii="宋体" w:eastAsia="宋体" w:hAnsi="宋体" w:cs="宋体"/>
          <w:kern w:val="0"/>
          <w:sz w:val="24"/>
          <w:szCs w:val="24"/>
        </w:rPr>
        <w:t>计算结果为正值（含零）时即为浮盈金额，计算结果为负值时即为浮亏金额。</w:t>
      </w:r>
    </w:p>
    <w:tbl>
      <w:tblPr>
        <w:tblStyle w:val="af0"/>
        <w:tblW w:w="0" w:type="auto"/>
        <w:tblLook w:val="04A0" w:firstRow="1" w:lastRow="0" w:firstColumn="1" w:lastColumn="0" w:noHBand="0" w:noVBand="1"/>
      </w:tblPr>
      <w:tblGrid>
        <w:gridCol w:w="2376"/>
        <w:gridCol w:w="6096"/>
      </w:tblGrid>
      <w:tr w:rsidR="00204EE0" w14:paraId="37B1802D" w14:textId="77777777" w:rsidTr="009E58CC">
        <w:trPr>
          <w:trHeight w:val="483"/>
        </w:trPr>
        <w:tc>
          <w:tcPr>
            <w:tcW w:w="2376" w:type="dxa"/>
            <w:shd w:val="clear" w:color="auto" w:fill="E6E6E6"/>
          </w:tcPr>
          <w:p w14:paraId="084502B1" w14:textId="77777777" w:rsidR="00204EE0" w:rsidRDefault="00204EE0"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品种</w:t>
            </w:r>
          </w:p>
        </w:tc>
        <w:tc>
          <w:tcPr>
            <w:tcW w:w="6096" w:type="dxa"/>
            <w:shd w:val="clear" w:color="auto" w:fill="E6E6E6"/>
          </w:tcPr>
          <w:p w14:paraId="5A84E77D" w14:textId="77777777" w:rsidR="00204EE0" w:rsidRDefault="005C2989"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浮动盈亏</w:t>
            </w:r>
          </w:p>
        </w:tc>
      </w:tr>
      <w:tr w:rsidR="009E58CC" w14:paraId="69F86D59" w14:textId="77777777" w:rsidTr="009E58CC">
        <w:trPr>
          <w:trHeight w:val="1011"/>
        </w:trPr>
        <w:tc>
          <w:tcPr>
            <w:tcW w:w="2376" w:type="dxa"/>
          </w:tcPr>
          <w:p w14:paraId="2F8F090D" w14:textId="77777777" w:rsidR="009E58CC" w:rsidRDefault="009E58CC" w:rsidP="00E13F90">
            <w:pPr>
              <w:widowControl/>
              <w:spacing w:line="360" w:lineRule="auto"/>
              <w:jc w:val="center"/>
              <w:rPr>
                <w:rFonts w:ascii="宋体" w:eastAsia="宋体" w:hAnsi="宋体" w:cs="宋体"/>
                <w:kern w:val="0"/>
                <w:sz w:val="24"/>
                <w:szCs w:val="24"/>
              </w:rPr>
            </w:pPr>
          </w:p>
          <w:p w14:paraId="1D5B153C" w14:textId="77777777" w:rsidR="009E58CC" w:rsidRDefault="009E58C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沪金</w:t>
            </w:r>
          </w:p>
        </w:tc>
        <w:tc>
          <w:tcPr>
            <w:tcW w:w="6096" w:type="dxa"/>
          </w:tcPr>
          <w:p w14:paraId="4A4A6CA6" w14:textId="77777777" w:rsidR="009E58CC"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浮动盈亏＝（对手价-买入价）*</w:t>
            </w:r>
            <w:r>
              <w:rPr>
                <w:rFonts w:ascii="宋体" w:eastAsia="宋体" w:hAnsi="宋体" w:cs="宋体" w:hint="eastAsia"/>
                <w:kern w:val="0"/>
                <w:sz w:val="24"/>
                <w:szCs w:val="24"/>
              </w:rPr>
              <w:t>10</w:t>
            </w:r>
            <w:r w:rsidR="009E6825">
              <w:rPr>
                <w:rFonts w:ascii="宋体" w:eastAsia="宋体" w:hAnsi="宋体" w:cs="宋体" w:hint="eastAsia"/>
                <w:kern w:val="0"/>
                <w:sz w:val="24"/>
                <w:szCs w:val="24"/>
              </w:rPr>
              <w:t>00</w:t>
            </w:r>
          </w:p>
          <w:p w14:paraId="2436EB95" w14:textId="77777777" w:rsidR="009E58CC"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10</w:t>
            </w:r>
            <w:r w:rsidR="009E6825">
              <w:rPr>
                <w:rFonts w:ascii="宋体" w:eastAsia="宋体" w:hAnsi="宋体" w:cs="宋体" w:hint="eastAsia"/>
                <w:kern w:val="0"/>
                <w:sz w:val="24"/>
                <w:szCs w:val="24"/>
              </w:rPr>
              <w:t>00</w:t>
            </w:r>
          </w:p>
        </w:tc>
      </w:tr>
      <w:tr w:rsidR="009E58CC" w14:paraId="5E40B61F" w14:textId="77777777" w:rsidTr="009E58CC">
        <w:trPr>
          <w:trHeight w:val="1086"/>
        </w:trPr>
        <w:tc>
          <w:tcPr>
            <w:tcW w:w="2376" w:type="dxa"/>
          </w:tcPr>
          <w:p w14:paraId="7A87CE56" w14:textId="77777777" w:rsidR="009E58CC" w:rsidRDefault="009E58CC" w:rsidP="00E13F90">
            <w:pPr>
              <w:widowControl/>
              <w:spacing w:line="360" w:lineRule="auto"/>
              <w:jc w:val="center"/>
              <w:rPr>
                <w:rFonts w:ascii="宋体" w:eastAsia="宋体" w:hAnsi="宋体" w:cs="宋体"/>
                <w:kern w:val="0"/>
                <w:sz w:val="24"/>
                <w:szCs w:val="24"/>
              </w:rPr>
            </w:pPr>
          </w:p>
          <w:p w14:paraId="4703C5BC" w14:textId="77777777" w:rsidR="009E58CC" w:rsidRDefault="009E58C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沪银</w:t>
            </w:r>
          </w:p>
        </w:tc>
        <w:tc>
          <w:tcPr>
            <w:tcW w:w="6096" w:type="dxa"/>
          </w:tcPr>
          <w:p w14:paraId="76C586F3" w14:textId="77777777" w:rsidR="009E58CC"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浮动盈亏＝（对手价-买入价）*</w:t>
            </w:r>
            <w:r>
              <w:rPr>
                <w:rFonts w:ascii="宋体" w:eastAsia="宋体" w:hAnsi="宋体" w:cs="宋体" w:hint="eastAsia"/>
                <w:kern w:val="0"/>
                <w:sz w:val="24"/>
                <w:szCs w:val="24"/>
              </w:rPr>
              <w:t>15</w:t>
            </w:r>
          </w:p>
          <w:p w14:paraId="12D70753" w14:textId="77777777" w:rsidR="009E58CC" w:rsidRPr="008E2B3A"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15</w:t>
            </w:r>
          </w:p>
        </w:tc>
      </w:tr>
      <w:tr w:rsidR="00204EE0" w14:paraId="68226897" w14:textId="77777777" w:rsidTr="009E58CC">
        <w:trPr>
          <w:trHeight w:val="983"/>
        </w:trPr>
        <w:tc>
          <w:tcPr>
            <w:tcW w:w="2376" w:type="dxa"/>
          </w:tcPr>
          <w:p w14:paraId="73979B3A" w14:textId="77777777" w:rsidR="00204EE0" w:rsidRDefault="00204EE0" w:rsidP="00E13F90">
            <w:pPr>
              <w:widowControl/>
              <w:spacing w:line="360" w:lineRule="auto"/>
              <w:jc w:val="center"/>
              <w:rPr>
                <w:rFonts w:ascii="宋体" w:eastAsia="宋体" w:hAnsi="宋体" w:cs="宋体"/>
                <w:kern w:val="0"/>
                <w:sz w:val="24"/>
                <w:szCs w:val="24"/>
              </w:rPr>
            </w:pPr>
          </w:p>
          <w:p w14:paraId="1A2AE35A" w14:textId="77777777" w:rsidR="00204EE0" w:rsidRDefault="00204EE0"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沪镍</w:t>
            </w:r>
          </w:p>
        </w:tc>
        <w:tc>
          <w:tcPr>
            <w:tcW w:w="6096" w:type="dxa"/>
          </w:tcPr>
          <w:p w14:paraId="7A60C118" w14:textId="77777777" w:rsidR="00204EE0" w:rsidRDefault="00204EE0"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w:t>
            </w:r>
            <w:r w:rsidR="009E58CC" w:rsidRPr="008E2B3A">
              <w:rPr>
                <w:rFonts w:ascii="宋体" w:eastAsia="宋体" w:hAnsi="宋体" w:cs="宋体"/>
                <w:kern w:val="0"/>
                <w:sz w:val="24"/>
                <w:szCs w:val="24"/>
              </w:rPr>
              <w:t>-</w:t>
            </w:r>
            <w:r w:rsidRPr="008E2B3A">
              <w:rPr>
                <w:rFonts w:ascii="宋体" w:eastAsia="宋体" w:hAnsi="宋体" w:cs="宋体"/>
                <w:kern w:val="0"/>
                <w:sz w:val="24"/>
                <w:szCs w:val="24"/>
              </w:rPr>
              <w:t>买入价）*</w:t>
            </w:r>
            <w:r>
              <w:rPr>
                <w:rFonts w:ascii="宋体" w:eastAsia="宋体" w:hAnsi="宋体" w:cs="宋体" w:hint="eastAsia"/>
                <w:kern w:val="0"/>
                <w:sz w:val="24"/>
                <w:szCs w:val="24"/>
              </w:rPr>
              <w:t>10</w:t>
            </w:r>
          </w:p>
          <w:p w14:paraId="6CDCA7E8" w14:textId="77777777" w:rsidR="00204EE0" w:rsidRDefault="00204EE0"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10</w:t>
            </w:r>
          </w:p>
        </w:tc>
      </w:tr>
      <w:tr w:rsidR="009E58CC" w14:paraId="5347E6A6" w14:textId="77777777" w:rsidTr="009E58CC">
        <w:trPr>
          <w:trHeight w:val="983"/>
        </w:trPr>
        <w:tc>
          <w:tcPr>
            <w:tcW w:w="2376" w:type="dxa"/>
          </w:tcPr>
          <w:p w14:paraId="0B1345B2" w14:textId="77777777" w:rsidR="009E58CC" w:rsidRDefault="009E58CC" w:rsidP="00E13F90">
            <w:pPr>
              <w:widowControl/>
              <w:spacing w:line="360" w:lineRule="auto"/>
              <w:rPr>
                <w:rFonts w:ascii="宋体" w:eastAsia="宋体" w:hAnsi="宋体" w:cs="宋体"/>
                <w:kern w:val="0"/>
                <w:sz w:val="24"/>
                <w:szCs w:val="24"/>
              </w:rPr>
            </w:pPr>
          </w:p>
          <w:p w14:paraId="7D657329" w14:textId="77777777" w:rsidR="009E58CC" w:rsidRDefault="009E58C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沪铜</w:t>
            </w:r>
          </w:p>
        </w:tc>
        <w:tc>
          <w:tcPr>
            <w:tcW w:w="6096" w:type="dxa"/>
          </w:tcPr>
          <w:p w14:paraId="37FFE042" w14:textId="77777777" w:rsidR="009E58CC"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浮动盈亏＝（对手价-买入价）*</w:t>
            </w:r>
            <w:r>
              <w:rPr>
                <w:rFonts w:ascii="宋体" w:eastAsia="宋体" w:hAnsi="宋体" w:cs="宋体" w:hint="eastAsia"/>
                <w:kern w:val="0"/>
                <w:sz w:val="24"/>
                <w:szCs w:val="24"/>
              </w:rPr>
              <w:t>50</w:t>
            </w:r>
          </w:p>
          <w:p w14:paraId="6E4B2143" w14:textId="77777777" w:rsidR="009E58CC"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50</w:t>
            </w:r>
          </w:p>
        </w:tc>
      </w:tr>
      <w:tr w:rsidR="009E58CC" w14:paraId="20B248C3" w14:textId="77777777" w:rsidTr="009E58CC">
        <w:trPr>
          <w:trHeight w:val="895"/>
        </w:trPr>
        <w:tc>
          <w:tcPr>
            <w:tcW w:w="2376" w:type="dxa"/>
          </w:tcPr>
          <w:p w14:paraId="086849F2" w14:textId="77777777" w:rsidR="009E58CC" w:rsidRDefault="009E58CC" w:rsidP="00E13F90">
            <w:pPr>
              <w:widowControl/>
              <w:spacing w:line="360" w:lineRule="auto"/>
              <w:jc w:val="center"/>
              <w:rPr>
                <w:rFonts w:ascii="宋体" w:eastAsia="宋体" w:hAnsi="宋体" w:cs="宋体"/>
                <w:kern w:val="0"/>
                <w:sz w:val="24"/>
                <w:szCs w:val="24"/>
              </w:rPr>
            </w:pPr>
          </w:p>
          <w:p w14:paraId="23E98203" w14:textId="77777777" w:rsidR="009E58CC" w:rsidRDefault="009E58C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螺纹钢</w:t>
            </w:r>
          </w:p>
        </w:tc>
        <w:tc>
          <w:tcPr>
            <w:tcW w:w="6096" w:type="dxa"/>
          </w:tcPr>
          <w:p w14:paraId="502D704D" w14:textId="77777777" w:rsidR="009E58CC"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浮动盈亏＝（对手价-买入价）*</w:t>
            </w:r>
            <w:r>
              <w:rPr>
                <w:rFonts w:ascii="宋体" w:eastAsia="宋体" w:hAnsi="宋体" w:cs="宋体" w:hint="eastAsia"/>
                <w:kern w:val="0"/>
                <w:sz w:val="24"/>
                <w:szCs w:val="24"/>
              </w:rPr>
              <w:t>10</w:t>
            </w:r>
          </w:p>
          <w:p w14:paraId="7A3A1130" w14:textId="77777777" w:rsidR="009E58CC" w:rsidRPr="008E2B3A"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10</w:t>
            </w:r>
          </w:p>
        </w:tc>
      </w:tr>
      <w:tr w:rsidR="009E58CC" w14:paraId="65FF5D4D" w14:textId="77777777" w:rsidTr="008773ED">
        <w:trPr>
          <w:trHeight w:val="924"/>
        </w:trPr>
        <w:tc>
          <w:tcPr>
            <w:tcW w:w="2376" w:type="dxa"/>
          </w:tcPr>
          <w:p w14:paraId="729E3116" w14:textId="77777777" w:rsidR="009E58CC" w:rsidRDefault="009E58CC" w:rsidP="00E13F90">
            <w:pPr>
              <w:widowControl/>
              <w:spacing w:line="360" w:lineRule="auto"/>
              <w:jc w:val="center"/>
              <w:rPr>
                <w:rFonts w:ascii="宋体" w:eastAsia="宋体" w:hAnsi="宋体" w:cs="宋体"/>
                <w:kern w:val="0"/>
                <w:sz w:val="24"/>
                <w:szCs w:val="24"/>
              </w:rPr>
            </w:pPr>
          </w:p>
          <w:p w14:paraId="39CE0770" w14:textId="77777777" w:rsidR="009E58CC" w:rsidRDefault="009E58C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石油沥青</w:t>
            </w:r>
          </w:p>
        </w:tc>
        <w:tc>
          <w:tcPr>
            <w:tcW w:w="6096" w:type="dxa"/>
          </w:tcPr>
          <w:p w14:paraId="300023A3" w14:textId="77777777" w:rsidR="009E58CC"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浮动盈亏＝（对手价-买入价）*</w:t>
            </w:r>
            <w:r>
              <w:rPr>
                <w:rFonts w:ascii="宋体" w:eastAsia="宋体" w:hAnsi="宋体" w:cs="宋体" w:hint="eastAsia"/>
                <w:kern w:val="0"/>
                <w:sz w:val="24"/>
                <w:szCs w:val="24"/>
              </w:rPr>
              <w:t>20</w:t>
            </w:r>
          </w:p>
          <w:p w14:paraId="1063F6CA" w14:textId="77777777" w:rsidR="009E58CC" w:rsidRPr="008E2B3A" w:rsidRDefault="009E58CC"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20</w:t>
            </w:r>
          </w:p>
        </w:tc>
      </w:tr>
      <w:tr w:rsidR="009E58CC" w14:paraId="066B68A2" w14:textId="77777777" w:rsidTr="008773ED">
        <w:trPr>
          <w:trHeight w:val="980"/>
        </w:trPr>
        <w:tc>
          <w:tcPr>
            <w:tcW w:w="2376" w:type="dxa"/>
          </w:tcPr>
          <w:p w14:paraId="10AB3C7A" w14:textId="77777777" w:rsidR="008773ED" w:rsidRDefault="008773ED" w:rsidP="00E13F90">
            <w:pPr>
              <w:widowControl/>
              <w:spacing w:line="360" w:lineRule="auto"/>
              <w:jc w:val="center"/>
              <w:rPr>
                <w:rFonts w:ascii="宋体" w:eastAsia="宋体" w:hAnsi="宋体" w:cs="宋体"/>
                <w:kern w:val="0"/>
                <w:sz w:val="24"/>
                <w:szCs w:val="24"/>
              </w:rPr>
            </w:pPr>
          </w:p>
          <w:p w14:paraId="143BBE35" w14:textId="77777777" w:rsidR="009E58CC" w:rsidRDefault="009E58CC"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天然橡胶</w:t>
            </w:r>
          </w:p>
        </w:tc>
        <w:tc>
          <w:tcPr>
            <w:tcW w:w="6096" w:type="dxa"/>
          </w:tcPr>
          <w:p w14:paraId="52FCBF56" w14:textId="77777777" w:rsidR="008773ED" w:rsidRDefault="008773ED"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浮动盈亏＝（对手价-买入价）*</w:t>
            </w:r>
            <w:r>
              <w:rPr>
                <w:rFonts w:ascii="宋体" w:eastAsia="宋体" w:hAnsi="宋体" w:cs="宋体" w:hint="eastAsia"/>
                <w:kern w:val="0"/>
                <w:sz w:val="24"/>
                <w:szCs w:val="24"/>
              </w:rPr>
              <w:t>50</w:t>
            </w:r>
          </w:p>
          <w:p w14:paraId="4545160A" w14:textId="77777777" w:rsidR="009E58CC" w:rsidRPr="008E2B3A" w:rsidRDefault="008773ED"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50</w:t>
            </w:r>
          </w:p>
        </w:tc>
      </w:tr>
      <w:tr w:rsidR="00966309" w14:paraId="7FA90EFB" w14:textId="77777777" w:rsidTr="00966309">
        <w:trPr>
          <w:trHeight w:val="980"/>
        </w:trPr>
        <w:tc>
          <w:tcPr>
            <w:tcW w:w="2376" w:type="dxa"/>
            <w:vAlign w:val="center"/>
          </w:tcPr>
          <w:p w14:paraId="6199D103" w14:textId="77777777" w:rsidR="00966309" w:rsidRDefault="00966309" w:rsidP="00966309">
            <w:pPr>
              <w:widowControl/>
              <w:spacing w:line="360" w:lineRule="auto"/>
              <w:jc w:val="center"/>
              <w:rPr>
                <w:rFonts w:ascii="宋体" w:eastAsia="宋体" w:hAnsi="宋体" w:cs="宋体"/>
                <w:kern w:val="0"/>
                <w:sz w:val="24"/>
                <w:szCs w:val="24"/>
              </w:rPr>
            </w:pPr>
            <w:r>
              <w:rPr>
                <w:rFonts w:ascii="宋体" w:eastAsia="宋体" w:hAnsi="宋体" w:cs="宋体"/>
                <w:kern w:val="0"/>
                <w:sz w:val="24"/>
                <w:szCs w:val="24"/>
              </w:rPr>
              <w:t>白糖</w:t>
            </w:r>
          </w:p>
        </w:tc>
        <w:tc>
          <w:tcPr>
            <w:tcW w:w="6096" w:type="dxa"/>
          </w:tcPr>
          <w:p w14:paraId="64F448D6" w14:textId="77777777" w:rsidR="00966309" w:rsidRDefault="00966309" w:rsidP="00966309">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w:t>
            </w:r>
            <w:r w:rsidRPr="008E2B3A">
              <w:rPr>
                <w:rFonts w:ascii="宋体" w:eastAsia="宋体" w:hAnsi="宋体" w:cs="宋体"/>
                <w:kern w:val="0"/>
                <w:sz w:val="24"/>
                <w:szCs w:val="24"/>
              </w:rPr>
              <w:t>浮动盈亏＝（对手价-买入价）*</w:t>
            </w:r>
            <w:r>
              <w:rPr>
                <w:rFonts w:ascii="宋体" w:eastAsia="宋体" w:hAnsi="宋体" w:cs="宋体" w:hint="eastAsia"/>
                <w:kern w:val="0"/>
                <w:sz w:val="24"/>
                <w:szCs w:val="24"/>
              </w:rPr>
              <w:t>10</w:t>
            </w:r>
          </w:p>
          <w:p w14:paraId="0A9B3767" w14:textId="77777777" w:rsidR="00966309" w:rsidRPr="008E2B3A" w:rsidRDefault="00966309" w:rsidP="00966309">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w:t>
            </w:r>
            <w:r w:rsidRPr="008E2B3A">
              <w:rPr>
                <w:rFonts w:ascii="宋体" w:eastAsia="宋体" w:hAnsi="宋体" w:cs="宋体"/>
                <w:kern w:val="0"/>
                <w:sz w:val="24"/>
                <w:szCs w:val="24"/>
              </w:rPr>
              <w:t>浮动盈亏＝（买入价-对手价）*</w:t>
            </w:r>
            <w:r>
              <w:rPr>
                <w:rFonts w:ascii="宋体" w:eastAsia="宋体" w:hAnsi="宋体" w:cs="宋体" w:hint="eastAsia"/>
                <w:kern w:val="0"/>
                <w:sz w:val="24"/>
                <w:szCs w:val="24"/>
              </w:rPr>
              <w:t>10</w:t>
            </w:r>
          </w:p>
        </w:tc>
      </w:tr>
    </w:tbl>
    <w:p w14:paraId="13B0A59A" w14:textId="77777777" w:rsidR="005A325B" w:rsidRDefault="005A325B" w:rsidP="008770C2">
      <w:pPr>
        <w:widowControl/>
        <w:spacing w:line="360" w:lineRule="auto"/>
        <w:jc w:val="left"/>
        <w:rPr>
          <w:rFonts w:ascii="宋体" w:eastAsia="宋体" w:hAnsi="宋体" w:cs="宋体"/>
          <w:kern w:val="0"/>
          <w:sz w:val="24"/>
          <w:szCs w:val="24"/>
        </w:rPr>
      </w:pPr>
    </w:p>
    <w:p w14:paraId="7ACDC681" w14:textId="685479C8" w:rsidR="00762006" w:rsidRDefault="008770C2" w:rsidP="008770C2">
      <w:pPr>
        <w:widowControl/>
        <w:spacing w:line="360" w:lineRule="auto"/>
        <w:jc w:val="left"/>
        <w:rPr>
          <w:rFonts w:ascii="宋体" w:eastAsia="宋体" w:hAnsi="宋体" w:cs="宋体"/>
          <w:color w:val="C0504D" w:themeColor="accent2"/>
          <w:kern w:val="0"/>
          <w:sz w:val="24"/>
          <w:szCs w:val="24"/>
        </w:rPr>
      </w:pPr>
      <w:r>
        <w:rPr>
          <w:rFonts w:ascii="宋体" w:eastAsia="宋体" w:hAnsi="宋体" w:cs="宋体"/>
          <w:kern w:val="0"/>
          <w:sz w:val="24"/>
          <w:szCs w:val="24"/>
        </w:rPr>
        <w:t xml:space="preserve">  </w:t>
      </w:r>
      <w:r>
        <w:rPr>
          <w:rFonts w:ascii="宋体" w:eastAsia="宋体" w:hAnsi="宋体" w:cs="宋体"/>
          <w:b/>
          <w:kern w:val="0"/>
          <w:sz w:val="24"/>
          <w:szCs w:val="24"/>
        </w:rPr>
        <w:t>二</w:t>
      </w:r>
      <w:r w:rsidR="008E2B3A" w:rsidRPr="005C2989">
        <w:rPr>
          <w:rFonts w:ascii="宋体" w:eastAsia="宋体" w:hAnsi="宋体" w:cs="宋体"/>
          <w:b/>
          <w:kern w:val="0"/>
          <w:sz w:val="24"/>
          <w:szCs w:val="24"/>
        </w:rPr>
        <w:t>、投资人权利与义务</w:t>
      </w:r>
      <w:r w:rsidR="008E2B3A" w:rsidRPr="005C2989">
        <w:rPr>
          <w:rFonts w:ascii="宋体" w:eastAsia="宋体" w:hAnsi="宋体" w:cs="宋体"/>
          <w:b/>
          <w:kern w:val="0"/>
          <w:sz w:val="24"/>
          <w:szCs w:val="24"/>
        </w:rPr>
        <w:br/>
      </w:r>
      <w:r w:rsidR="008E2B3A" w:rsidRPr="008E2B3A">
        <w:rPr>
          <w:rFonts w:ascii="宋体" w:eastAsia="宋体" w:hAnsi="宋体" w:cs="宋体"/>
          <w:kern w:val="0"/>
          <w:sz w:val="24"/>
          <w:szCs w:val="24"/>
        </w:rPr>
        <w:br/>
        <w:t>1、投资人负责提供用于本次交易合作的账户和资金。</w:t>
      </w:r>
      <w:r w:rsidR="008E2B3A" w:rsidRPr="008E2B3A">
        <w:rPr>
          <w:rFonts w:ascii="宋体" w:eastAsia="宋体" w:hAnsi="宋体" w:cs="宋体"/>
          <w:kern w:val="0"/>
          <w:sz w:val="24"/>
          <w:szCs w:val="24"/>
        </w:rPr>
        <w:br/>
      </w:r>
      <w:r w:rsidR="008E2B3A" w:rsidRPr="008E2B3A">
        <w:rPr>
          <w:rFonts w:ascii="宋体" w:eastAsia="宋体" w:hAnsi="宋体" w:cs="宋体"/>
          <w:kern w:val="0"/>
          <w:sz w:val="24"/>
          <w:szCs w:val="24"/>
        </w:rPr>
        <w:br/>
        <w:t>2、投资人承担本次交易产生的手续费。</w:t>
      </w:r>
      <w:r w:rsidR="008E2B3A" w:rsidRPr="008E2B3A">
        <w:rPr>
          <w:rFonts w:ascii="宋体" w:eastAsia="宋体" w:hAnsi="宋体" w:cs="宋体"/>
          <w:kern w:val="0"/>
          <w:sz w:val="24"/>
          <w:szCs w:val="24"/>
        </w:rPr>
        <w:br/>
      </w:r>
      <w:r w:rsidR="008E2B3A" w:rsidRPr="008E2B3A">
        <w:rPr>
          <w:rFonts w:ascii="宋体" w:eastAsia="宋体" w:hAnsi="宋体" w:cs="宋体"/>
          <w:kern w:val="0"/>
          <w:sz w:val="24"/>
          <w:szCs w:val="24"/>
        </w:rPr>
        <w:br/>
        <w:t>3、投资人按照</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的</w:t>
      </w:r>
      <w:r w:rsidR="00832B80">
        <w:rPr>
          <w:rFonts w:ascii="宋体" w:eastAsia="宋体" w:hAnsi="宋体" w:cs="宋体" w:hint="eastAsia"/>
          <w:kern w:val="0"/>
          <w:sz w:val="24"/>
          <w:szCs w:val="24"/>
        </w:rPr>
        <w:t>买入</w:t>
      </w:r>
      <w:r w:rsidR="008E2B3A" w:rsidRPr="008E2B3A">
        <w:rPr>
          <w:rFonts w:ascii="宋体" w:eastAsia="宋体" w:hAnsi="宋体" w:cs="宋体"/>
          <w:kern w:val="0"/>
          <w:sz w:val="24"/>
          <w:szCs w:val="24"/>
        </w:rPr>
        <w:t>指令/</w:t>
      </w:r>
      <w:r w:rsidR="00832B80">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指令执行交易品种的买入/</w:t>
      </w:r>
      <w:r w:rsidR="00832B80">
        <w:rPr>
          <w:rFonts w:ascii="宋体" w:eastAsia="宋体" w:hAnsi="宋体" w:cs="宋体" w:hint="eastAsia"/>
          <w:kern w:val="0"/>
          <w:sz w:val="24"/>
          <w:szCs w:val="24"/>
        </w:rPr>
        <w:t>平仓</w:t>
      </w:r>
      <w:r w:rsidR="008E2B3A" w:rsidRPr="008E2B3A">
        <w:rPr>
          <w:rFonts w:ascii="宋体" w:eastAsia="宋体" w:hAnsi="宋体" w:cs="宋体"/>
          <w:kern w:val="0"/>
          <w:sz w:val="24"/>
          <w:szCs w:val="24"/>
        </w:rPr>
        <w:t>。</w:t>
      </w:r>
      <w:r w:rsidR="00936996">
        <w:rPr>
          <w:rFonts w:ascii="宋体" w:eastAsia="宋体" w:hAnsi="宋体" w:cs="宋体"/>
          <w:kern w:val="0"/>
          <w:sz w:val="24"/>
          <w:szCs w:val="24"/>
        </w:rPr>
        <w:br/>
      </w:r>
      <w:r w:rsidR="008E2B3A" w:rsidRPr="008E2B3A">
        <w:rPr>
          <w:rFonts w:ascii="宋体" w:eastAsia="宋体" w:hAnsi="宋体" w:cs="宋体"/>
          <w:kern w:val="0"/>
          <w:sz w:val="24"/>
          <w:szCs w:val="24"/>
        </w:rPr>
        <w:br/>
      </w:r>
      <w:r w:rsidR="00936996">
        <w:rPr>
          <w:rFonts w:ascii="宋体" w:eastAsia="宋体" w:hAnsi="宋体" w:cs="宋体"/>
          <w:kern w:val="0"/>
          <w:sz w:val="24"/>
          <w:szCs w:val="24"/>
        </w:rPr>
        <w:t>4</w:t>
      </w:r>
      <w:r w:rsidR="00EB0712">
        <w:rPr>
          <w:rFonts w:ascii="宋体" w:eastAsia="宋体" w:hAnsi="宋体" w:cs="宋体"/>
          <w:kern w:val="0"/>
          <w:sz w:val="24"/>
          <w:szCs w:val="24"/>
        </w:rPr>
        <w:t>、</w:t>
      </w:r>
      <w:r w:rsidR="00EB0712">
        <w:rPr>
          <w:rFonts w:ascii="宋体" w:eastAsia="宋体" w:hAnsi="宋体" w:cs="宋体" w:hint="eastAsia"/>
          <w:kern w:val="0"/>
          <w:sz w:val="24"/>
          <w:szCs w:val="24"/>
        </w:rPr>
        <w:t>交易</w:t>
      </w:r>
      <w:r w:rsidR="008E2B3A" w:rsidRPr="008E2B3A">
        <w:rPr>
          <w:rFonts w:ascii="宋体" w:eastAsia="宋体" w:hAnsi="宋体" w:cs="宋体"/>
          <w:kern w:val="0"/>
          <w:sz w:val="24"/>
          <w:szCs w:val="24"/>
        </w:rPr>
        <w:t>时段盘中，当交易品种浮盈金额≥触发止盈额时</w:t>
      </w:r>
      <w:r w:rsidR="008E2B3A" w:rsidRPr="00936996">
        <w:rPr>
          <w:rFonts w:ascii="宋体" w:eastAsia="宋体" w:hAnsi="宋体" w:cs="宋体"/>
          <w:kern w:val="0"/>
          <w:sz w:val="24"/>
          <w:szCs w:val="24"/>
        </w:rPr>
        <w:t>或</w:t>
      </w:r>
      <w:r w:rsidR="008C7F4F">
        <w:rPr>
          <w:rFonts w:ascii="宋体" w:eastAsia="宋体" w:hAnsi="宋体" w:cs="宋体" w:hint="eastAsia"/>
          <w:kern w:val="0"/>
          <w:sz w:val="24"/>
          <w:szCs w:val="24"/>
        </w:rPr>
        <w:t>|</w:t>
      </w:r>
      <w:r w:rsidR="008E2B3A" w:rsidRPr="00936996">
        <w:rPr>
          <w:rFonts w:ascii="宋体" w:eastAsia="宋体" w:hAnsi="宋体" w:cs="宋体"/>
          <w:kern w:val="0"/>
          <w:sz w:val="24"/>
          <w:szCs w:val="24"/>
        </w:rPr>
        <w:t>浮亏金额</w:t>
      </w:r>
      <w:r w:rsidR="008C7F4F">
        <w:rPr>
          <w:rFonts w:ascii="宋体" w:eastAsia="宋体" w:hAnsi="宋体" w:cs="宋体" w:hint="eastAsia"/>
          <w:kern w:val="0"/>
          <w:sz w:val="24"/>
          <w:szCs w:val="24"/>
        </w:rPr>
        <w:t>|</w:t>
      </w:r>
      <w:r w:rsidR="00936996" w:rsidRPr="00936996">
        <w:rPr>
          <w:rFonts w:ascii="宋体" w:eastAsia="宋体" w:hAnsi="宋体" w:cs="宋体"/>
          <w:kern w:val="0"/>
          <w:sz w:val="24"/>
          <w:szCs w:val="24"/>
        </w:rPr>
        <w:t>≥</w:t>
      </w:r>
      <w:r w:rsidR="008E2B3A" w:rsidRPr="00936996">
        <w:rPr>
          <w:rFonts w:ascii="宋体" w:eastAsia="宋体" w:hAnsi="宋体" w:cs="宋体"/>
          <w:kern w:val="0"/>
          <w:sz w:val="24"/>
          <w:szCs w:val="24"/>
        </w:rPr>
        <w:t>触发止损</w:t>
      </w:r>
      <w:r w:rsidR="008E2B3A" w:rsidRPr="008E2B3A">
        <w:rPr>
          <w:rFonts w:ascii="宋体" w:eastAsia="宋体" w:hAnsi="宋体" w:cs="宋体"/>
          <w:kern w:val="0"/>
          <w:sz w:val="24"/>
          <w:szCs w:val="24"/>
        </w:rPr>
        <w:t>额时，视同</w:t>
      </w:r>
      <w:r w:rsidR="00212407">
        <w:rPr>
          <w:rFonts w:ascii="宋体" w:eastAsia="宋体" w:hAnsi="宋体" w:cs="宋体"/>
          <w:kern w:val="0"/>
          <w:sz w:val="24"/>
          <w:szCs w:val="24"/>
        </w:rPr>
        <w:t>用户</w:t>
      </w:r>
      <w:r w:rsidR="00426151">
        <w:rPr>
          <w:rFonts w:ascii="宋体" w:eastAsia="宋体" w:hAnsi="宋体" w:cs="宋体"/>
          <w:kern w:val="0"/>
          <w:sz w:val="24"/>
          <w:szCs w:val="24"/>
        </w:rPr>
        <w:t>已向投资人发出即时</w:t>
      </w:r>
      <w:r w:rsidR="00426151">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指令，投资人</w:t>
      </w:r>
      <w:r w:rsidR="00C91795">
        <w:rPr>
          <w:rFonts w:ascii="宋体" w:eastAsia="宋体" w:hAnsi="宋体" w:cs="宋体"/>
          <w:kern w:val="0"/>
          <w:sz w:val="24"/>
          <w:szCs w:val="24"/>
        </w:rPr>
        <w:t>执行即时</w:t>
      </w:r>
      <w:r w:rsidR="00C91795">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指令的，</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对此不持有异议。</w:t>
      </w:r>
      <w:r w:rsidR="008E2B3A" w:rsidRPr="008E2B3A">
        <w:rPr>
          <w:rFonts w:ascii="宋体" w:eastAsia="宋体" w:hAnsi="宋体" w:cs="宋体"/>
          <w:kern w:val="0"/>
          <w:sz w:val="24"/>
          <w:szCs w:val="24"/>
        </w:rPr>
        <w:br/>
      </w:r>
      <w:r w:rsidR="008E2B3A" w:rsidRPr="008E2B3A">
        <w:rPr>
          <w:rFonts w:ascii="宋体" w:eastAsia="宋体" w:hAnsi="宋体" w:cs="宋体"/>
          <w:kern w:val="0"/>
          <w:sz w:val="24"/>
          <w:szCs w:val="24"/>
        </w:rPr>
        <w:br/>
      </w:r>
      <w:r w:rsidR="003D13B3">
        <w:rPr>
          <w:rFonts w:ascii="宋体" w:eastAsia="宋体" w:hAnsi="宋体" w:cs="宋体" w:hint="eastAsia"/>
          <w:kern w:val="0"/>
          <w:sz w:val="24"/>
          <w:szCs w:val="24"/>
        </w:rPr>
        <w:t>5</w:t>
      </w:r>
      <w:r w:rsidR="008E2B3A" w:rsidRPr="008E2B3A">
        <w:rPr>
          <w:rFonts w:ascii="宋体" w:eastAsia="宋体" w:hAnsi="宋体" w:cs="宋体"/>
          <w:kern w:val="0"/>
          <w:sz w:val="24"/>
          <w:szCs w:val="24"/>
        </w:rPr>
        <w:t>、</w:t>
      </w:r>
      <w:r w:rsidR="00212407">
        <w:rPr>
          <w:rFonts w:ascii="宋体" w:eastAsia="宋体" w:hAnsi="宋体" w:cs="宋体"/>
          <w:kern w:val="0"/>
          <w:sz w:val="24"/>
          <w:szCs w:val="24"/>
        </w:rPr>
        <w:t>用户</w:t>
      </w:r>
      <w:r w:rsidR="004C30A3">
        <w:rPr>
          <w:rFonts w:ascii="宋体" w:eastAsia="宋体" w:hAnsi="宋体" w:cs="宋体"/>
          <w:kern w:val="0"/>
          <w:sz w:val="24"/>
          <w:szCs w:val="24"/>
        </w:rPr>
        <w:t>必须在持仓截止时间前向投资人发出</w:t>
      </w:r>
      <w:r w:rsidR="004C30A3">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指令，否则视同</w:t>
      </w:r>
      <w:r w:rsidR="00212407">
        <w:rPr>
          <w:rFonts w:ascii="宋体" w:eastAsia="宋体" w:hAnsi="宋体" w:cs="宋体"/>
          <w:kern w:val="0"/>
          <w:sz w:val="24"/>
          <w:szCs w:val="24"/>
        </w:rPr>
        <w:t>用户</w:t>
      </w:r>
      <w:r w:rsidR="0087319A">
        <w:rPr>
          <w:rFonts w:ascii="宋体" w:eastAsia="宋体" w:hAnsi="宋体" w:cs="宋体"/>
          <w:kern w:val="0"/>
          <w:sz w:val="24"/>
          <w:szCs w:val="24"/>
        </w:rPr>
        <w:t>已向投资人发出了即时</w:t>
      </w:r>
      <w:r w:rsidR="0087319A">
        <w:rPr>
          <w:rFonts w:ascii="宋体" w:eastAsia="宋体" w:hAnsi="宋体" w:cs="宋体" w:hint="eastAsia"/>
          <w:kern w:val="0"/>
          <w:sz w:val="24"/>
          <w:szCs w:val="24"/>
        </w:rPr>
        <w:t>平仓</w:t>
      </w:r>
      <w:r w:rsidR="008E2B3A" w:rsidRPr="008E2B3A">
        <w:rPr>
          <w:rFonts w:ascii="宋体" w:eastAsia="宋体" w:hAnsi="宋体" w:cs="宋体"/>
          <w:kern w:val="0"/>
          <w:sz w:val="24"/>
          <w:szCs w:val="24"/>
        </w:rPr>
        <w:t>指令，投资人执行即时指令的，</w:t>
      </w:r>
      <w:r w:rsidR="00212407">
        <w:rPr>
          <w:rFonts w:ascii="宋体" w:eastAsia="宋体" w:hAnsi="宋体" w:cs="宋体"/>
          <w:kern w:val="0"/>
          <w:sz w:val="24"/>
          <w:szCs w:val="24"/>
        </w:rPr>
        <w:t>用户</w:t>
      </w:r>
      <w:r w:rsidR="008E2B3A" w:rsidRPr="008E2B3A">
        <w:rPr>
          <w:rFonts w:ascii="宋体" w:eastAsia="宋体" w:hAnsi="宋体" w:cs="宋体"/>
          <w:kern w:val="0"/>
          <w:sz w:val="24"/>
          <w:szCs w:val="24"/>
        </w:rPr>
        <w:t>对此不持有异议。</w:t>
      </w:r>
      <w:r w:rsidR="008E2B3A" w:rsidRPr="008E2B3A">
        <w:rPr>
          <w:rFonts w:ascii="宋体" w:eastAsia="宋体" w:hAnsi="宋体" w:cs="宋体"/>
          <w:kern w:val="0"/>
          <w:sz w:val="24"/>
          <w:szCs w:val="24"/>
        </w:rPr>
        <w:br/>
      </w:r>
      <w:r w:rsidR="008E2B3A" w:rsidRPr="008E2B3A">
        <w:rPr>
          <w:rFonts w:ascii="宋体" w:eastAsia="宋体" w:hAnsi="宋体" w:cs="宋体"/>
          <w:kern w:val="0"/>
          <w:sz w:val="24"/>
          <w:szCs w:val="24"/>
        </w:rPr>
        <w:br/>
      </w:r>
      <w:r w:rsidR="003D13B3">
        <w:rPr>
          <w:rFonts w:ascii="宋体" w:eastAsia="宋体" w:hAnsi="宋体" w:cs="宋体" w:hint="eastAsia"/>
          <w:kern w:val="0"/>
          <w:sz w:val="24"/>
          <w:szCs w:val="24"/>
        </w:rPr>
        <w:t>6</w:t>
      </w:r>
      <w:r w:rsidR="007843DA" w:rsidRPr="004E38AA">
        <w:rPr>
          <w:rFonts w:ascii="宋体" w:eastAsia="宋体" w:hAnsi="宋体" w:cs="宋体"/>
          <w:kern w:val="0"/>
          <w:sz w:val="24"/>
          <w:szCs w:val="24"/>
        </w:rPr>
        <w:t>、交易品种在</w:t>
      </w:r>
      <w:r w:rsidR="007843DA" w:rsidRPr="004E38AA">
        <w:rPr>
          <w:rFonts w:ascii="宋体" w:eastAsia="宋体" w:hAnsi="宋体" w:cs="宋体" w:hint="eastAsia"/>
          <w:kern w:val="0"/>
          <w:sz w:val="24"/>
          <w:szCs w:val="24"/>
        </w:rPr>
        <w:t>交易</w:t>
      </w:r>
      <w:r w:rsidR="008E2B3A" w:rsidRPr="004E38AA">
        <w:rPr>
          <w:rFonts w:ascii="宋体" w:eastAsia="宋体" w:hAnsi="宋体" w:cs="宋体"/>
          <w:kern w:val="0"/>
          <w:sz w:val="24"/>
          <w:szCs w:val="24"/>
        </w:rPr>
        <w:t>时段盘中处于</w:t>
      </w:r>
      <w:r w:rsidR="00762006" w:rsidRPr="004E38AA">
        <w:rPr>
          <w:rFonts w:ascii="宋体" w:eastAsia="宋体" w:hAnsi="宋体" w:cs="宋体" w:hint="eastAsia"/>
          <w:kern w:val="0"/>
          <w:sz w:val="24"/>
          <w:szCs w:val="24"/>
        </w:rPr>
        <w:t>以下</w:t>
      </w:r>
      <w:r w:rsidR="008E2B3A" w:rsidRPr="004E38AA">
        <w:rPr>
          <w:rFonts w:ascii="宋体" w:eastAsia="宋体" w:hAnsi="宋体" w:cs="宋体"/>
          <w:kern w:val="0"/>
          <w:sz w:val="24"/>
          <w:szCs w:val="24"/>
        </w:rPr>
        <w:t>价格区间时，投资人均有权不接受并不执</w:t>
      </w:r>
      <w:r w:rsidR="008E2B3A" w:rsidRPr="004E38AA">
        <w:rPr>
          <w:rFonts w:ascii="宋体" w:eastAsia="宋体" w:hAnsi="宋体" w:cs="宋体"/>
          <w:kern w:val="0"/>
          <w:sz w:val="24"/>
          <w:szCs w:val="24"/>
        </w:rPr>
        <w:lastRenderedPageBreak/>
        <w:t>行</w:t>
      </w:r>
      <w:r w:rsidR="00212407" w:rsidRPr="004E38AA">
        <w:rPr>
          <w:rFonts w:ascii="宋体" w:eastAsia="宋体" w:hAnsi="宋体" w:cs="宋体"/>
          <w:kern w:val="0"/>
          <w:sz w:val="24"/>
          <w:szCs w:val="24"/>
        </w:rPr>
        <w:t>用户</w:t>
      </w:r>
      <w:r w:rsidR="0071043C" w:rsidRPr="004E38AA">
        <w:rPr>
          <w:rFonts w:ascii="宋体" w:eastAsia="宋体" w:hAnsi="宋体" w:cs="宋体"/>
          <w:kern w:val="0"/>
          <w:sz w:val="24"/>
          <w:szCs w:val="24"/>
        </w:rPr>
        <w:t>的</w:t>
      </w:r>
      <w:r w:rsidR="0071043C" w:rsidRPr="004E38AA">
        <w:rPr>
          <w:rFonts w:ascii="宋体" w:eastAsia="宋体" w:hAnsi="宋体" w:cs="宋体" w:hint="eastAsia"/>
          <w:kern w:val="0"/>
          <w:sz w:val="24"/>
          <w:szCs w:val="24"/>
        </w:rPr>
        <w:t>买入</w:t>
      </w:r>
      <w:r w:rsidR="008E2B3A" w:rsidRPr="004E38AA">
        <w:rPr>
          <w:rFonts w:ascii="宋体" w:eastAsia="宋体" w:hAnsi="宋体" w:cs="宋体"/>
          <w:kern w:val="0"/>
          <w:sz w:val="24"/>
          <w:szCs w:val="24"/>
        </w:rPr>
        <w:t>指令，直至交易品种脱离上述价格区间时，投资人方接受并执行</w:t>
      </w:r>
      <w:r w:rsidR="00212407" w:rsidRPr="004E38AA">
        <w:rPr>
          <w:rFonts w:ascii="宋体" w:eastAsia="宋体" w:hAnsi="宋体" w:cs="宋体"/>
          <w:kern w:val="0"/>
          <w:sz w:val="24"/>
          <w:szCs w:val="24"/>
        </w:rPr>
        <w:t>用户</w:t>
      </w:r>
      <w:r w:rsidR="00AB6817" w:rsidRPr="004E38AA">
        <w:rPr>
          <w:rFonts w:ascii="宋体" w:eastAsia="宋体" w:hAnsi="宋体" w:cs="宋体"/>
          <w:kern w:val="0"/>
          <w:sz w:val="24"/>
          <w:szCs w:val="24"/>
        </w:rPr>
        <w:t>的</w:t>
      </w:r>
      <w:r w:rsidR="00AB6817" w:rsidRPr="004E38AA">
        <w:rPr>
          <w:rFonts w:ascii="宋体" w:eastAsia="宋体" w:hAnsi="宋体" w:cs="宋体" w:hint="eastAsia"/>
          <w:kern w:val="0"/>
          <w:sz w:val="24"/>
          <w:szCs w:val="24"/>
        </w:rPr>
        <w:t>买入</w:t>
      </w:r>
      <w:r w:rsidR="008E2B3A" w:rsidRPr="004E38AA">
        <w:rPr>
          <w:rFonts w:ascii="宋体" w:eastAsia="宋体" w:hAnsi="宋体" w:cs="宋体"/>
          <w:kern w:val="0"/>
          <w:sz w:val="24"/>
          <w:szCs w:val="24"/>
        </w:rPr>
        <w:t>指令。</w:t>
      </w:r>
    </w:p>
    <w:p w14:paraId="43454098" w14:textId="77777777" w:rsidR="004E38AA" w:rsidRDefault="004E38AA" w:rsidP="00E13F90">
      <w:pPr>
        <w:widowControl/>
        <w:spacing w:line="360" w:lineRule="auto"/>
        <w:jc w:val="left"/>
        <w:rPr>
          <w:rFonts w:ascii="宋体" w:eastAsia="宋体" w:hAnsi="宋体" w:cs="宋体"/>
          <w:color w:val="C0504D" w:themeColor="accent2"/>
          <w:kern w:val="0"/>
          <w:sz w:val="24"/>
          <w:szCs w:val="24"/>
        </w:rPr>
      </w:pPr>
    </w:p>
    <w:tbl>
      <w:tblPr>
        <w:tblStyle w:val="af0"/>
        <w:tblW w:w="0" w:type="auto"/>
        <w:tblLook w:val="04A0" w:firstRow="1" w:lastRow="0" w:firstColumn="1" w:lastColumn="0" w:noHBand="0" w:noVBand="1"/>
      </w:tblPr>
      <w:tblGrid>
        <w:gridCol w:w="1951"/>
        <w:gridCol w:w="6521"/>
      </w:tblGrid>
      <w:tr w:rsidR="009E56F4" w14:paraId="45A65006" w14:textId="77777777" w:rsidTr="004E38AA">
        <w:tc>
          <w:tcPr>
            <w:tcW w:w="1951" w:type="dxa"/>
            <w:shd w:val="clear" w:color="auto" w:fill="E6E6E6"/>
          </w:tcPr>
          <w:p w14:paraId="52CBD944" w14:textId="77777777" w:rsidR="009E56F4" w:rsidRPr="009E56F4" w:rsidRDefault="009E56F4" w:rsidP="00E13F90">
            <w:pPr>
              <w:widowControl/>
              <w:spacing w:line="360" w:lineRule="auto"/>
              <w:jc w:val="center"/>
              <w:rPr>
                <w:rFonts w:ascii="宋体" w:eastAsia="宋体" w:hAnsi="宋体" w:cs="宋体"/>
                <w:kern w:val="0"/>
                <w:sz w:val="24"/>
                <w:szCs w:val="24"/>
              </w:rPr>
            </w:pPr>
            <w:r w:rsidRPr="009E56F4">
              <w:rPr>
                <w:rFonts w:ascii="宋体" w:eastAsia="宋体" w:hAnsi="宋体" w:cs="宋体" w:hint="eastAsia"/>
                <w:kern w:val="0"/>
                <w:sz w:val="24"/>
                <w:szCs w:val="24"/>
              </w:rPr>
              <w:t>品种</w:t>
            </w:r>
          </w:p>
        </w:tc>
        <w:tc>
          <w:tcPr>
            <w:tcW w:w="6521" w:type="dxa"/>
            <w:shd w:val="clear" w:color="auto" w:fill="E6E6E6"/>
          </w:tcPr>
          <w:p w14:paraId="715ADB91" w14:textId="77777777" w:rsidR="009E56F4" w:rsidRPr="009E56F4" w:rsidRDefault="009E56F4" w:rsidP="00E13F90">
            <w:pPr>
              <w:widowControl/>
              <w:spacing w:line="360" w:lineRule="auto"/>
              <w:jc w:val="center"/>
              <w:rPr>
                <w:rFonts w:ascii="宋体" w:eastAsia="宋体" w:hAnsi="宋体" w:cs="宋体"/>
                <w:kern w:val="0"/>
                <w:sz w:val="24"/>
                <w:szCs w:val="24"/>
              </w:rPr>
            </w:pPr>
            <w:r w:rsidRPr="009E56F4">
              <w:rPr>
                <w:rFonts w:ascii="宋体" w:eastAsia="宋体" w:hAnsi="宋体" w:cs="宋体" w:hint="eastAsia"/>
                <w:kern w:val="0"/>
                <w:sz w:val="24"/>
                <w:szCs w:val="24"/>
              </w:rPr>
              <w:t>区间</w:t>
            </w:r>
          </w:p>
        </w:tc>
      </w:tr>
      <w:tr w:rsidR="004E38AA" w14:paraId="094F8F84" w14:textId="77777777" w:rsidTr="004E38AA">
        <w:tc>
          <w:tcPr>
            <w:tcW w:w="1951" w:type="dxa"/>
          </w:tcPr>
          <w:p w14:paraId="1858C3E2" w14:textId="77777777" w:rsidR="009E56F4" w:rsidRPr="009E56F4" w:rsidRDefault="009E56F4" w:rsidP="00E13F90">
            <w:pPr>
              <w:widowControl/>
              <w:spacing w:line="360" w:lineRule="auto"/>
              <w:jc w:val="left"/>
              <w:rPr>
                <w:rFonts w:ascii="宋体" w:eastAsia="宋体" w:hAnsi="宋体" w:cs="宋体"/>
                <w:kern w:val="0"/>
                <w:sz w:val="24"/>
                <w:szCs w:val="24"/>
              </w:rPr>
            </w:pPr>
            <w:r w:rsidRPr="009E56F4">
              <w:rPr>
                <w:rFonts w:ascii="宋体" w:eastAsia="宋体" w:hAnsi="宋体" w:cs="宋体" w:hint="eastAsia"/>
                <w:kern w:val="0"/>
                <w:sz w:val="24"/>
                <w:szCs w:val="24"/>
              </w:rPr>
              <w:t>沪银、螺纹钢</w:t>
            </w:r>
          </w:p>
        </w:tc>
        <w:tc>
          <w:tcPr>
            <w:tcW w:w="6521" w:type="dxa"/>
          </w:tcPr>
          <w:p w14:paraId="205F7671" w14:textId="77777777" w:rsidR="009E56F4" w:rsidRDefault="004E38AA" w:rsidP="00E13F90">
            <w:pPr>
              <w:widowControl/>
              <w:spacing w:line="360" w:lineRule="auto"/>
              <w:jc w:val="left"/>
              <w:rPr>
                <w:rFonts w:ascii="宋体" w:eastAsia="宋体" w:hAnsi="宋体" w:cs="宋体"/>
                <w:color w:val="C0504D" w:themeColor="accent2"/>
                <w:kern w:val="0"/>
                <w:sz w:val="24"/>
                <w:szCs w:val="24"/>
              </w:rPr>
            </w:pPr>
            <w:r w:rsidRPr="008E2B3A">
              <w:rPr>
                <w:rFonts w:ascii="宋体" w:eastAsia="宋体" w:hAnsi="宋体" w:cs="宋体"/>
                <w:kern w:val="0"/>
                <w:sz w:val="24"/>
                <w:szCs w:val="24"/>
              </w:rPr>
              <w:t>（涨停价-对手价）≤</w:t>
            </w:r>
            <w:r w:rsidR="00D03854">
              <w:rPr>
                <w:rFonts w:ascii="宋体" w:eastAsia="宋体" w:hAnsi="宋体" w:cs="宋体" w:hint="eastAsia"/>
                <w:kern w:val="0"/>
                <w:sz w:val="24"/>
                <w:szCs w:val="24"/>
              </w:rPr>
              <w:t>2</w:t>
            </w:r>
            <w:r>
              <w:rPr>
                <w:rFonts w:ascii="宋体" w:eastAsia="宋体" w:hAnsi="宋体" w:cs="宋体" w:hint="eastAsia"/>
                <w:kern w:val="0"/>
                <w:sz w:val="24"/>
                <w:szCs w:val="24"/>
              </w:rPr>
              <w:t xml:space="preserve">0 </w:t>
            </w:r>
            <w:r w:rsidRPr="008E2B3A">
              <w:rPr>
                <w:rFonts w:ascii="宋体" w:eastAsia="宋体" w:hAnsi="宋体" w:cs="宋体"/>
                <w:kern w:val="0"/>
                <w:sz w:val="24"/>
                <w:szCs w:val="24"/>
              </w:rPr>
              <w:t>或（对手价-跌停价）≤</w:t>
            </w:r>
            <w:r w:rsidR="00D03854">
              <w:rPr>
                <w:rFonts w:ascii="宋体" w:eastAsia="宋体" w:hAnsi="宋体" w:cs="宋体" w:hint="eastAsia"/>
                <w:kern w:val="0"/>
                <w:sz w:val="24"/>
                <w:szCs w:val="24"/>
              </w:rPr>
              <w:t>2</w:t>
            </w:r>
            <w:r>
              <w:rPr>
                <w:rFonts w:ascii="宋体" w:eastAsia="宋体" w:hAnsi="宋体" w:cs="宋体" w:hint="eastAsia"/>
                <w:kern w:val="0"/>
                <w:sz w:val="24"/>
                <w:szCs w:val="24"/>
              </w:rPr>
              <w:t>0</w:t>
            </w:r>
          </w:p>
        </w:tc>
      </w:tr>
      <w:tr w:rsidR="009E56F4" w14:paraId="7807DEC9" w14:textId="77777777" w:rsidTr="004E38AA">
        <w:tc>
          <w:tcPr>
            <w:tcW w:w="1951" w:type="dxa"/>
          </w:tcPr>
          <w:p w14:paraId="4C4172D9" w14:textId="77777777" w:rsidR="009E56F4" w:rsidRPr="009E56F4" w:rsidRDefault="009E56F4" w:rsidP="00E13F90">
            <w:pPr>
              <w:widowControl/>
              <w:spacing w:line="360" w:lineRule="auto"/>
              <w:jc w:val="left"/>
              <w:rPr>
                <w:rFonts w:ascii="宋体" w:eastAsia="宋体" w:hAnsi="宋体" w:cs="宋体"/>
                <w:kern w:val="0"/>
                <w:sz w:val="24"/>
                <w:szCs w:val="24"/>
              </w:rPr>
            </w:pPr>
            <w:r w:rsidRPr="009E56F4">
              <w:rPr>
                <w:rFonts w:ascii="宋体" w:eastAsia="宋体" w:hAnsi="宋体" w:cs="宋体" w:hint="eastAsia"/>
                <w:kern w:val="0"/>
                <w:sz w:val="24"/>
                <w:szCs w:val="24"/>
              </w:rPr>
              <w:t>沪铜、沪镍</w:t>
            </w:r>
          </w:p>
        </w:tc>
        <w:tc>
          <w:tcPr>
            <w:tcW w:w="6521" w:type="dxa"/>
          </w:tcPr>
          <w:p w14:paraId="05DFDC02" w14:textId="77777777" w:rsidR="009E56F4" w:rsidRDefault="004E38AA" w:rsidP="00E13F90">
            <w:pPr>
              <w:widowControl/>
              <w:spacing w:line="360" w:lineRule="auto"/>
              <w:jc w:val="left"/>
              <w:rPr>
                <w:rFonts w:ascii="宋体" w:eastAsia="宋体" w:hAnsi="宋体" w:cs="宋体"/>
                <w:color w:val="C0504D" w:themeColor="accent2"/>
                <w:kern w:val="0"/>
                <w:sz w:val="24"/>
                <w:szCs w:val="24"/>
              </w:rPr>
            </w:pPr>
            <w:r w:rsidRPr="008E2B3A">
              <w:rPr>
                <w:rFonts w:ascii="宋体" w:eastAsia="宋体" w:hAnsi="宋体" w:cs="宋体"/>
                <w:kern w:val="0"/>
                <w:sz w:val="24"/>
                <w:szCs w:val="24"/>
              </w:rPr>
              <w:t>（涨停价-对手价）≤</w:t>
            </w:r>
            <w:r w:rsidR="00D03854">
              <w:rPr>
                <w:rFonts w:ascii="宋体" w:eastAsia="宋体" w:hAnsi="宋体" w:cs="宋体" w:hint="eastAsia"/>
                <w:kern w:val="0"/>
                <w:sz w:val="24"/>
                <w:szCs w:val="24"/>
              </w:rPr>
              <w:t>2</w:t>
            </w:r>
            <w:r>
              <w:rPr>
                <w:rFonts w:ascii="宋体" w:eastAsia="宋体" w:hAnsi="宋体" w:cs="宋体" w:hint="eastAsia"/>
                <w:kern w:val="0"/>
                <w:sz w:val="24"/>
                <w:szCs w:val="24"/>
              </w:rPr>
              <w:t>00</w:t>
            </w:r>
            <w:r w:rsidRPr="008E2B3A">
              <w:rPr>
                <w:rFonts w:ascii="宋体" w:eastAsia="宋体" w:hAnsi="宋体" w:cs="宋体"/>
                <w:kern w:val="0"/>
                <w:sz w:val="24"/>
                <w:szCs w:val="24"/>
              </w:rPr>
              <w:t>或（对手价-跌停价）≤</w:t>
            </w:r>
            <w:r w:rsidR="00D03854">
              <w:rPr>
                <w:rFonts w:ascii="宋体" w:eastAsia="宋体" w:hAnsi="宋体" w:cs="宋体" w:hint="eastAsia"/>
                <w:kern w:val="0"/>
                <w:sz w:val="24"/>
                <w:szCs w:val="24"/>
              </w:rPr>
              <w:t>2</w:t>
            </w:r>
            <w:r>
              <w:rPr>
                <w:rFonts w:ascii="宋体" w:eastAsia="宋体" w:hAnsi="宋体" w:cs="宋体" w:hint="eastAsia"/>
                <w:kern w:val="0"/>
                <w:sz w:val="24"/>
                <w:szCs w:val="24"/>
              </w:rPr>
              <w:t>00</w:t>
            </w:r>
          </w:p>
        </w:tc>
      </w:tr>
      <w:tr w:rsidR="009E56F4" w14:paraId="2F604431" w14:textId="77777777" w:rsidTr="004E38AA">
        <w:tc>
          <w:tcPr>
            <w:tcW w:w="1951" w:type="dxa"/>
          </w:tcPr>
          <w:p w14:paraId="60FACFB6" w14:textId="77777777" w:rsidR="009E56F4" w:rsidRPr="009E56F4" w:rsidRDefault="009E56F4" w:rsidP="00E13F90">
            <w:pPr>
              <w:widowControl/>
              <w:spacing w:line="360" w:lineRule="auto"/>
              <w:jc w:val="left"/>
              <w:rPr>
                <w:rFonts w:ascii="宋体" w:eastAsia="宋体" w:hAnsi="宋体" w:cs="宋体"/>
                <w:kern w:val="0"/>
                <w:sz w:val="24"/>
                <w:szCs w:val="24"/>
              </w:rPr>
            </w:pPr>
            <w:r w:rsidRPr="009E56F4">
              <w:rPr>
                <w:rFonts w:ascii="宋体" w:eastAsia="宋体" w:hAnsi="宋体" w:cs="宋体" w:hint="eastAsia"/>
                <w:kern w:val="0"/>
                <w:sz w:val="24"/>
                <w:szCs w:val="24"/>
              </w:rPr>
              <w:t>天然橡胶</w:t>
            </w:r>
          </w:p>
        </w:tc>
        <w:tc>
          <w:tcPr>
            <w:tcW w:w="6521" w:type="dxa"/>
          </w:tcPr>
          <w:p w14:paraId="10FF5B5A" w14:textId="77777777" w:rsidR="009E56F4" w:rsidRDefault="004E38AA" w:rsidP="00E13F90">
            <w:pPr>
              <w:widowControl/>
              <w:spacing w:line="360" w:lineRule="auto"/>
              <w:jc w:val="left"/>
              <w:rPr>
                <w:rFonts w:ascii="宋体" w:eastAsia="宋体" w:hAnsi="宋体" w:cs="宋体"/>
                <w:color w:val="C0504D" w:themeColor="accent2"/>
                <w:kern w:val="0"/>
                <w:sz w:val="24"/>
                <w:szCs w:val="24"/>
              </w:rPr>
            </w:pPr>
            <w:r w:rsidRPr="008E2B3A">
              <w:rPr>
                <w:rFonts w:ascii="宋体" w:eastAsia="宋体" w:hAnsi="宋体" w:cs="宋体"/>
                <w:kern w:val="0"/>
                <w:sz w:val="24"/>
                <w:szCs w:val="24"/>
              </w:rPr>
              <w:t>（涨停价-对手价）≤</w:t>
            </w:r>
            <w:r w:rsidR="00D03854">
              <w:rPr>
                <w:rFonts w:ascii="宋体" w:eastAsia="宋体" w:hAnsi="宋体" w:cs="宋体" w:hint="eastAsia"/>
                <w:kern w:val="0"/>
                <w:sz w:val="24"/>
                <w:szCs w:val="24"/>
              </w:rPr>
              <w:t>10</w:t>
            </w:r>
            <w:r>
              <w:rPr>
                <w:rFonts w:ascii="宋体" w:eastAsia="宋体" w:hAnsi="宋体" w:cs="宋体" w:hint="eastAsia"/>
                <w:kern w:val="0"/>
                <w:sz w:val="24"/>
                <w:szCs w:val="24"/>
              </w:rPr>
              <w:t>0</w:t>
            </w:r>
            <w:r w:rsidRPr="008E2B3A">
              <w:rPr>
                <w:rFonts w:ascii="宋体" w:eastAsia="宋体" w:hAnsi="宋体" w:cs="宋体"/>
                <w:kern w:val="0"/>
                <w:sz w:val="24"/>
                <w:szCs w:val="24"/>
              </w:rPr>
              <w:t>或（对手价-跌停价）≤</w:t>
            </w:r>
            <w:r w:rsidR="00D03854">
              <w:rPr>
                <w:rFonts w:ascii="宋体" w:eastAsia="宋体" w:hAnsi="宋体" w:cs="宋体" w:hint="eastAsia"/>
                <w:kern w:val="0"/>
                <w:sz w:val="24"/>
                <w:szCs w:val="24"/>
              </w:rPr>
              <w:t>10</w:t>
            </w:r>
            <w:r>
              <w:rPr>
                <w:rFonts w:ascii="宋体" w:eastAsia="宋体" w:hAnsi="宋体" w:cs="宋体" w:hint="eastAsia"/>
                <w:kern w:val="0"/>
                <w:sz w:val="24"/>
                <w:szCs w:val="24"/>
              </w:rPr>
              <w:t>0</w:t>
            </w:r>
          </w:p>
        </w:tc>
      </w:tr>
      <w:tr w:rsidR="009E56F4" w14:paraId="72A5D50B" w14:textId="77777777" w:rsidTr="004E38AA">
        <w:tc>
          <w:tcPr>
            <w:tcW w:w="1951" w:type="dxa"/>
          </w:tcPr>
          <w:p w14:paraId="1B24E3FE" w14:textId="77777777" w:rsidR="009E56F4" w:rsidRPr="009E56F4" w:rsidRDefault="009E56F4" w:rsidP="00E13F90">
            <w:pPr>
              <w:widowControl/>
              <w:spacing w:line="360" w:lineRule="auto"/>
              <w:jc w:val="left"/>
              <w:rPr>
                <w:rFonts w:ascii="宋体" w:eastAsia="宋体" w:hAnsi="宋体" w:cs="宋体"/>
                <w:kern w:val="0"/>
                <w:sz w:val="24"/>
                <w:szCs w:val="24"/>
              </w:rPr>
            </w:pPr>
            <w:r w:rsidRPr="009E56F4">
              <w:rPr>
                <w:rFonts w:ascii="宋体" w:eastAsia="宋体" w:hAnsi="宋体" w:cs="宋体" w:hint="eastAsia"/>
                <w:kern w:val="0"/>
                <w:sz w:val="24"/>
                <w:szCs w:val="24"/>
              </w:rPr>
              <w:t>石油沥青</w:t>
            </w:r>
          </w:p>
        </w:tc>
        <w:tc>
          <w:tcPr>
            <w:tcW w:w="6521" w:type="dxa"/>
          </w:tcPr>
          <w:p w14:paraId="714B5918" w14:textId="77777777" w:rsidR="009E56F4" w:rsidRDefault="004E38AA" w:rsidP="00E13F90">
            <w:pPr>
              <w:widowControl/>
              <w:spacing w:line="360" w:lineRule="auto"/>
              <w:jc w:val="left"/>
              <w:rPr>
                <w:rFonts w:ascii="宋体" w:eastAsia="宋体" w:hAnsi="宋体" w:cs="宋体"/>
                <w:color w:val="C0504D" w:themeColor="accent2"/>
                <w:kern w:val="0"/>
                <w:sz w:val="24"/>
                <w:szCs w:val="24"/>
              </w:rPr>
            </w:pPr>
            <w:r w:rsidRPr="008E2B3A">
              <w:rPr>
                <w:rFonts w:ascii="宋体" w:eastAsia="宋体" w:hAnsi="宋体" w:cs="宋体"/>
                <w:kern w:val="0"/>
                <w:sz w:val="24"/>
                <w:szCs w:val="24"/>
              </w:rPr>
              <w:t>（涨停价-对手价）≤</w:t>
            </w:r>
            <w:r w:rsidR="00D03854">
              <w:rPr>
                <w:rFonts w:ascii="宋体" w:eastAsia="宋体" w:hAnsi="宋体" w:cs="宋体" w:hint="eastAsia"/>
                <w:kern w:val="0"/>
                <w:sz w:val="24"/>
                <w:szCs w:val="24"/>
              </w:rPr>
              <w:t>4</w:t>
            </w:r>
            <w:r>
              <w:rPr>
                <w:rFonts w:ascii="宋体" w:eastAsia="宋体" w:hAnsi="宋体" w:cs="宋体" w:hint="eastAsia"/>
                <w:kern w:val="0"/>
                <w:sz w:val="24"/>
                <w:szCs w:val="24"/>
              </w:rPr>
              <w:t>0</w:t>
            </w:r>
            <w:r w:rsidR="00D03854">
              <w:rPr>
                <w:rFonts w:ascii="宋体" w:eastAsia="宋体" w:hAnsi="宋体" w:cs="宋体" w:hint="eastAsia"/>
                <w:kern w:val="0"/>
                <w:sz w:val="24"/>
                <w:szCs w:val="24"/>
              </w:rPr>
              <w:t xml:space="preserve"> </w:t>
            </w:r>
            <w:r w:rsidRPr="008E2B3A">
              <w:rPr>
                <w:rFonts w:ascii="宋体" w:eastAsia="宋体" w:hAnsi="宋体" w:cs="宋体"/>
                <w:kern w:val="0"/>
                <w:sz w:val="24"/>
                <w:szCs w:val="24"/>
              </w:rPr>
              <w:t>或（对手价-跌停价）≤</w:t>
            </w:r>
            <w:r w:rsidR="00D03854">
              <w:rPr>
                <w:rFonts w:ascii="宋体" w:eastAsia="宋体" w:hAnsi="宋体" w:cs="宋体" w:hint="eastAsia"/>
                <w:kern w:val="0"/>
                <w:sz w:val="24"/>
                <w:szCs w:val="24"/>
              </w:rPr>
              <w:t>4</w:t>
            </w:r>
            <w:r>
              <w:rPr>
                <w:rFonts w:ascii="宋体" w:eastAsia="宋体" w:hAnsi="宋体" w:cs="宋体" w:hint="eastAsia"/>
                <w:kern w:val="0"/>
                <w:sz w:val="24"/>
                <w:szCs w:val="24"/>
              </w:rPr>
              <w:t>0</w:t>
            </w:r>
          </w:p>
        </w:tc>
      </w:tr>
      <w:tr w:rsidR="009E56F4" w14:paraId="062087A8" w14:textId="77777777" w:rsidTr="004E38AA">
        <w:tc>
          <w:tcPr>
            <w:tcW w:w="1951" w:type="dxa"/>
          </w:tcPr>
          <w:p w14:paraId="5EEAF36A" w14:textId="77777777" w:rsidR="009E56F4" w:rsidRPr="009E56F4" w:rsidRDefault="009E56F4" w:rsidP="00E13F90">
            <w:pPr>
              <w:widowControl/>
              <w:spacing w:line="360" w:lineRule="auto"/>
              <w:jc w:val="left"/>
              <w:rPr>
                <w:rFonts w:ascii="宋体" w:eastAsia="宋体" w:hAnsi="宋体" w:cs="宋体"/>
                <w:kern w:val="0"/>
                <w:sz w:val="24"/>
                <w:szCs w:val="24"/>
              </w:rPr>
            </w:pPr>
            <w:r w:rsidRPr="009E56F4">
              <w:rPr>
                <w:rFonts w:ascii="宋体" w:eastAsia="宋体" w:hAnsi="宋体" w:cs="宋体" w:hint="eastAsia"/>
                <w:kern w:val="0"/>
                <w:sz w:val="24"/>
                <w:szCs w:val="24"/>
              </w:rPr>
              <w:t>沪金</w:t>
            </w:r>
          </w:p>
        </w:tc>
        <w:tc>
          <w:tcPr>
            <w:tcW w:w="6521" w:type="dxa"/>
          </w:tcPr>
          <w:p w14:paraId="7689236A" w14:textId="77777777" w:rsidR="009E56F4" w:rsidRDefault="004E38AA" w:rsidP="00E13F90">
            <w:pPr>
              <w:widowControl/>
              <w:spacing w:line="360" w:lineRule="auto"/>
              <w:jc w:val="left"/>
              <w:rPr>
                <w:rFonts w:ascii="宋体" w:eastAsia="宋体" w:hAnsi="宋体" w:cs="宋体"/>
                <w:color w:val="C0504D" w:themeColor="accent2"/>
                <w:kern w:val="0"/>
                <w:sz w:val="24"/>
                <w:szCs w:val="24"/>
              </w:rPr>
            </w:pPr>
            <w:r w:rsidRPr="008E2B3A">
              <w:rPr>
                <w:rFonts w:ascii="宋体" w:eastAsia="宋体" w:hAnsi="宋体" w:cs="宋体"/>
                <w:kern w:val="0"/>
                <w:sz w:val="24"/>
                <w:szCs w:val="24"/>
              </w:rPr>
              <w:t>（涨停价-对手价）≤</w:t>
            </w:r>
            <w:r w:rsidR="00D03854">
              <w:rPr>
                <w:rFonts w:ascii="宋体" w:eastAsia="宋体" w:hAnsi="宋体" w:cs="宋体" w:hint="eastAsia"/>
                <w:kern w:val="0"/>
                <w:sz w:val="24"/>
                <w:szCs w:val="24"/>
              </w:rPr>
              <w:t xml:space="preserve">1 </w:t>
            </w:r>
            <w:r w:rsidRPr="008E2B3A">
              <w:rPr>
                <w:rFonts w:ascii="宋体" w:eastAsia="宋体" w:hAnsi="宋体" w:cs="宋体"/>
                <w:kern w:val="0"/>
                <w:sz w:val="24"/>
                <w:szCs w:val="24"/>
              </w:rPr>
              <w:t>或（对手价-跌停价）≤</w:t>
            </w:r>
            <w:r w:rsidR="00D03854">
              <w:rPr>
                <w:rFonts w:ascii="宋体" w:eastAsia="宋体" w:hAnsi="宋体" w:cs="宋体" w:hint="eastAsia"/>
                <w:kern w:val="0"/>
                <w:sz w:val="24"/>
                <w:szCs w:val="24"/>
              </w:rPr>
              <w:t>1</w:t>
            </w:r>
          </w:p>
        </w:tc>
      </w:tr>
      <w:tr w:rsidR="00966309" w14:paraId="679DBF11" w14:textId="77777777" w:rsidTr="004E38AA">
        <w:tc>
          <w:tcPr>
            <w:tcW w:w="1951" w:type="dxa"/>
          </w:tcPr>
          <w:p w14:paraId="2900EC1C" w14:textId="77777777" w:rsidR="00966309" w:rsidRPr="009E56F4" w:rsidRDefault="00966309" w:rsidP="00E13F90">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白糖</w:t>
            </w:r>
          </w:p>
        </w:tc>
        <w:tc>
          <w:tcPr>
            <w:tcW w:w="6521" w:type="dxa"/>
          </w:tcPr>
          <w:p w14:paraId="236EAADE" w14:textId="77777777" w:rsidR="00966309" w:rsidRPr="008E2B3A" w:rsidRDefault="00966309"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（涨停价-对手价）≤</w:t>
            </w:r>
            <w:r>
              <w:rPr>
                <w:rFonts w:ascii="宋体" w:eastAsia="宋体" w:hAnsi="宋体" w:cs="宋体" w:hint="eastAsia"/>
                <w:kern w:val="0"/>
                <w:sz w:val="24"/>
                <w:szCs w:val="24"/>
              </w:rPr>
              <w:t xml:space="preserve">20 </w:t>
            </w:r>
            <w:r w:rsidRPr="008E2B3A">
              <w:rPr>
                <w:rFonts w:ascii="宋体" w:eastAsia="宋体" w:hAnsi="宋体" w:cs="宋体"/>
                <w:kern w:val="0"/>
                <w:sz w:val="24"/>
                <w:szCs w:val="24"/>
              </w:rPr>
              <w:t>或（对手价-跌停价）≤</w:t>
            </w:r>
            <w:r>
              <w:rPr>
                <w:rFonts w:ascii="宋体" w:eastAsia="宋体" w:hAnsi="宋体" w:cs="宋体" w:hint="eastAsia"/>
                <w:kern w:val="0"/>
                <w:sz w:val="24"/>
                <w:szCs w:val="24"/>
              </w:rPr>
              <w:t>20</w:t>
            </w:r>
          </w:p>
        </w:tc>
      </w:tr>
    </w:tbl>
    <w:p w14:paraId="29B7E6C3" w14:textId="4DCB7E37" w:rsidR="00510E30" w:rsidRPr="00762006" w:rsidRDefault="008E2B3A" w:rsidP="00E13F90">
      <w:pPr>
        <w:widowControl/>
        <w:spacing w:line="360" w:lineRule="auto"/>
        <w:jc w:val="left"/>
        <w:rPr>
          <w:rFonts w:ascii="宋体" w:eastAsia="宋体" w:hAnsi="宋体" w:cs="宋体"/>
          <w:color w:val="C0504D" w:themeColor="accent2"/>
          <w:kern w:val="0"/>
          <w:sz w:val="24"/>
          <w:szCs w:val="24"/>
        </w:rPr>
      </w:pPr>
      <w:r w:rsidRPr="00510E30">
        <w:rPr>
          <w:rFonts w:ascii="宋体" w:eastAsia="宋体" w:hAnsi="宋体" w:cs="宋体"/>
          <w:kern w:val="0"/>
          <w:sz w:val="24"/>
          <w:szCs w:val="24"/>
        </w:rPr>
        <w:br/>
      </w:r>
      <w:r w:rsidR="003D13B3">
        <w:rPr>
          <w:rFonts w:ascii="宋体" w:eastAsia="宋体" w:hAnsi="宋体" w:cs="宋体" w:hint="eastAsia"/>
          <w:kern w:val="0"/>
          <w:sz w:val="24"/>
          <w:szCs w:val="24"/>
        </w:rPr>
        <w:t>7</w:t>
      </w:r>
      <w:r w:rsidRPr="00A8526A">
        <w:rPr>
          <w:rFonts w:ascii="宋体" w:eastAsia="宋体" w:hAnsi="宋体" w:cs="宋体"/>
          <w:kern w:val="0"/>
          <w:sz w:val="24"/>
          <w:szCs w:val="24"/>
        </w:rPr>
        <w:t>、投资人应委托</w:t>
      </w:r>
      <w:r w:rsidR="003D13B3">
        <w:rPr>
          <w:rFonts w:ascii="宋体" w:eastAsia="宋体" w:hAnsi="宋体" w:cs="宋体" w:hint="eastAsia"/>
          <w:kern w:val="0"/>
          <w:sz w:val="24"/>
          <w:szCs w:val="24"/>
        </w:rPr>
        <w:t>本平台</w:t>
      </w:r>
      <w:r w:rsidRPr="00A8526A">
        <w:rPr>
          <w:rFonts w:ascii="宋体" w:eastAsia="宋体" w:hAnsi="宋体" w:cs="宋体"/>
          <w:kern w:val="0"/>
          <w:sz w:val="24"/>
          <w:szCs w:val="24"/>
        </w:rPr>
        <w:t>系统冻结履约保证金，并授权</w:t>
      </w:r>
      <w:r w:rsidR="003D13B3">
        <w:rPr>
          <w:rFonts w:ascii="宋体" w:eastAsia="宋体" w:hAnsi="宋体" w:cs="宋体" w:hint="eastAsia"/>
          <w:kern w:val="0"/>
          <w:sz w:val="24"/>
          <w:szCs w:val="24"/>
        </w:rPr>
        <w:t>平台</w:t>
      </w:r>
      <w:r w:rsidRPr="00A8526A">
        <w:rPr>
          <w:rFonts w:ascii="宋体" w:eastAsia="宋体" w:hAnsi="宋体" w:cs="宋体"/>
          <w:kern w:val="0"/>
          <w:sz w:val="24"/>
          <w:szCs w:val="24"/>
        </w:rPr>
        <w:t>系统在交易盈利时按本协议相关约定，从冻结的履约保证金</w:t>
      </w:r>
      <w:r w:rsidR="00A8526A" w:rsidRPr="00A8526A">
        <w:rPr>
          <w:rFonts w:ascii="宋体" w:eastAsia="宋体" w:hAnsi="宋体" w:cs="宋体" w:hint="eastAsia"/>
          <w:kern w:val="0"/>
          <w:sz w:val="24"/>
          <w:szCs w:val="24"/>
        </w:rPr>
        <w:t>或账户余额</w:t>
      </w:r>
      <w:r w:rsidRPr="00A8526A">
        <w:rPr>
          <w:rFonts w:ascii="宋体" w:eastAsia="宋体" w:hAnsi="宋体" w:cs="宋体"/>
          <w:kern w:val="0"/>
          <w:sz w:val="24"/>
          <w:szCs w:val="24"/>
        </w:rPr>
        <w:t>中支付</w:t>
      </w:r>
      <w:r w:rsidR="00212407" w:rsidRPr="00A8526A">
        <w:rPr>
          <w:rFonts w:ascii="宋体" w:eastAsia="宋体" w:hAnsi="宋体" w:cs="宋体"/>
          <w:kern w:val="0"/>
          <w:sz w:val="24"/>
          <w:szCs w:val="24"/>
        </w:rPr>
        <w:t>用户</w:t>
      </w:r>
      <w:r w:rsidRPr="00A8526A">
        <w:rPr>
          <w:rFonts w:ascii="宋体" w:eastAsia="宋体" w:hAnsi="宋体" w:cs="宋体"/>
          <w:kern w:val="0"/>
          <w:sz w:val="24"/>
          <w:szCs w:val="24"/>
        </w:rPr>
        <w:t>盈利分配款。</w:t>
      </w:r>
      <w:r w:rsidRPr="008E2B3A">
        <w:rPr>
          <w:rFonts w:ascii="宋体" w:eastAsia="宋体" w:hAnsi="宋体" w:cs="宋体"/>
          <w:kern w:val="0"/>
          <w:sz w:val="24"/>
          <w:szCs w:val="24"/>
        </w:rPr>
        <w:br/>
      </w:r>
      <w:r w:rsidRPr="008E2B3A">
        <w:rPr>
          <w:rFonts w:ascii="宋体" w:eastAsia="宋体" w:hAnsi="宋体" w:cs="宋体"/>
          <w:kern w:val="0"/>
          <w:sz w:val="24"/>
          <w:szCs w:val="24"/>
        </w:rPr>
        <w:br/>
      </w:r>
      <w:r w:rsidR="0064550D">
        <w:rPr>
          <w:rFonts w:ascii="宋体" w:eastAsia="宋体" w:hAnsi="宋体" w:cs="宋体" w:hint="eastAsia"/>
          <w:b/>
          <w:kern w:val="0"/>
          <w:sz w:val="24"/>
          <w:szCs w:val="24"/>
        </w:rPr>
        <w:t>三</w:t>
      </w:r>
      <w:r w:rsidRPr="00510E30">
        <w:rPr>
          <w:rFonts w:ascii="宋体" w:eastAsia="宋体" w:hAnsi="宋体" w:cs="宋体"/>
          <w:b/>
          <w:kern w:val="0"/>
          <w:sz w:val="24"/>
          <w:szCs w:val="24"/>
        </w:rPr>
        <w:t>、</w:t>
      </w:r>
      <w:r w:rsidR="00212407" w:rsidRPr="00510E30">
        <w:rPr>
          <w:rFonts w:ascii="宋体" w:eastAsia="宋体" w:hAnsi="宋体" w:cs="宋体"/>
          <w:b/>
          <w:kern w:val="0"/>
          <w:sz w:val="24"/>
          <w:szCs w:val="24"/>
        </w:rPr>
        <w:t>用户</w:t>
      </w:r>
      <w:r w:rsidRPr="00510E30">
        <w:rPr>
          <w:rFonts w:ascii="宋体" w:eastAsia="宋体" w:hAnsi="宋体" w:cs="宋体"/>
          <w:b/>
          <w:kern w:val="0"/>
          <w:sz w:val="24"/>
          <w:szCs w:val="24"/>
        </w:rPr>
        <w:t>权利与义务</w:t>
      </w:r>
    </w:p>
    <w:p w14:paraId="0F1C9CC9" w14:textId="668CED24" w:rsidR="00E813AF" w:rsidRDefault="008E2B3A" w:rsidP="00E13F90">
      <w:pPr>
        <w:widowControl/>
        <w:spacing w:line="360" w:lineRule="auto"/>
        <w:jc w:val="left"/>
        <w:rPr>
          <w:rFonts w:ascii="宋体" w:eastAsia="宋体" w:hAnsi="宋体" w:cs="宋体"/>
          <w:b/>
          <w:kern w:val="0"/>
          <w:sz w:val="24"/>
          <w:szCs w:val="24"/>
        </w:rPr>
      </w:pPr>
      <w:r w:rsidRPr="00510E30">
        <w:rPr>
          <w:rFonts w:ascii="宋体" w:eastAsia="宋体" w:hAnsi="宋体" w:cs="宋体"/>
          <w:b/>
          <w:kern w:val="0"/>
          <w:sz w:val="24"/>
          <w:szCs w:val="24"/>
        </w:rPr>
        <w:br/>
      </w:r>
      <w:r w:rsidRPr="008E2B3A">
        <w:rPr>
          <w:rFonts w:ascii="宋体" w:eastAsia="宋体" w:hAnsi="宋体" w:cs="宋体"/>
          <w:kern w:val="0"/>
          <w:sz w:val="24"/>
          <w:szCs w:val="24"/>
        </w:rPr>
        <w:t>1、</w:t>
      </w:r>
      <w:r w:rsidR="00212407">
        <w:rPr>
          <w:rFonts w:ascii="宋体" w:eastAsia="宋体" w:hAnsi="宋体" w:cs="宋体"/>
          <w:kern w:val="0"/>
          <w:sz w:val="24"/>
          <w:szCs w:val="24"/>
        </w:rPr>
        <w:t>用户</w:t>
      </w:r>
      <w:r w:rsidR="00EB28AE">
        <w:rPr>
          <w:rFonts w:ascii="宋体" w:eastAsia="宋体" w:hAnsi="宋体" w:cs="宋体"/>
          <w:kern w:val="0"/>
          <w:sz w:val="24"/>
          <w:szCs w:val="24"/>
        </w:rPr>
        <w:t>负责提供本次交易合作的交易策略，即</w:t>
      </w:r>
      <w:r w:rsidR="00EB28AE">
        <w:rPr>
          <w:rFonts w:ascii="宋体" w:eastAsia="宋体" w:hAnsi="宋体" w:cs="宋体" w:hint="eastAsia"/>
          <w:kern w:val="0"/>
          <w:sz w:val="24"/>
          <w:szCs w:val="24"/>
        </w:rPr>
        <w:t>买入</w:t>
      </w:r>
      <w:r w:rsidR="00EB28AE">
        <w:rPr>
          <w:rFonts w:ascii="宋体" w:eastAsia="宋体" w:hAnsi="宋体" w:cs="宋体"/>
          <w:kern w:val="0"/>
          <w:sz w:val="24"/>
          <w:szCs w:val="24"/>
        </w:rPr>
        <w:t>指令／</w:t>
      </w:r>
      <w:r w:rsidR="00EB28AE">
        <w:rPr>
          <w:rFonts w:ascii="宋体" w:eastAsia="宋体" w:hAnsi="宋体" w:cs="宋体" w:hint="eastAsia"/>
          <w:kern w:val="0"/>
          <w:sz w:val="24"/>
          <w:szCs w:val="24"/>
        </w:rPr>
        <w:t>平仓</w:t>
      </w:r>
      <w:r w:rsidRPr="008E2B3A">
        <w:rPr>
          <w:rFonts w:ascii="宋体" w:eastAsia="宋体" w:hAnsi="宋体" w:cs="宋体"/>
          <w:kern w:val="0"/>
          <w:sz w:val="24"/>
          <w:szCs w:val="24"/>
        </w:rPr>
        <w:t>指令。</w:t>
      </w:r>
      <w:r w:rsidRPr="008E2B3A">
        <w:rPr>
          <w:rFonts w:ascii="宋体" w:eastAsia="宋体" w:hAnsi="宋体" w:cs="宋体"/>
          <w:kern w:val="0"/>
          <w:sz w:val="24"/>
          <w:szCs w:val="24"/>
        </w:rPr>
        <w:br/>
      </w:r>
      <w:r w:rsidRPr="008E2B3A">
        <w:rPr>
          <w:rFonts w:ascii="宋体" w:eastAsia="宋体" w:hAnsi="宋体" w:cs="宋体"/>
          <w:kern w:val="0"/>
          <w:sz w:val="24"/>
          <w:szCs w:val="24"/>
        </w:rPr>
        <w:br/>
        <w:t>2、</w:t>
      </w:r>
      <w:r w:rsidR="00212407">
        <w:rPr>
          <w:rFonts w:ascii="宋体" w:eastAsia="宋体" w:hAnsi="宋体" w:cs="宋体"/>
          <w:kern w:val="0"/>
          <w:sz w:val="24"/>
          <w:szCs w:val="24"/>
        </w:rPr>
        <w:t>用户</w:t>
      </w:r>
      <w:r w:rsidRPr="008E2B3A">
        <w:rPr>
          <w:rFonts w:ascii="宋体" w:eastAsia="宋体" w:hAnsi="宋体" w:cs="宋体"/>
          <w:kern w:val="0"/>
          <w:sz w:val="24"/>
          <w:szCs w:val="24"/>
        </w:rPr>
        <w:t>应</w:t>
      </w:r>
      <w:r w:rsidR="0064550D">
        <w:rPr>
          <w:rFonts w:ascii="宋体" w:eastAsia="宋体" w:hAnsi="宋体" w:cs="宋体" w:hint="eastAsia"/>
          <w:kern w:val="0"/>
          <w:sz w:val="24"/>
          <w:szCs w:val="24"/>
        </w:rPr>
        <w:t>在本协议第一条第9款约定的各交易品种的</w:t>
      </w:r>
      <w:r w:rsidR="00F07803">
        <w:rPr>
          <w:rFonts w:ascii="宋体" w:eastAsia="宋体" w:hAnsi="宋体" w:cs="宋体" w:hint="eastAsia"/>
          <w:kern w:val="0"/>
          <w:sz w:val="24"/>
          <w:szCs w:val="24"/>
        </w:rPr>
        <w:t>交易</w:t>
      </w:r>
      <w:r w:rsidR="0064550D">
        <w:rPr>
          <w:rFonts w:ascii="宋体" w:eastAsia="宋体" w:hAnsi="宋体" w:cs="宋体" w:hint="eastAsia"/>
          <w:kern w:val="0"/>
          <w:sz w:val="24"/>
          <w:szCs w:val="24"/>
        </w:rPr>
        <w:t>时段</w:t>
      </w:r>
      <w:r w:rsidR="00F07803">
        <w:rPr>
          <w:rFonts w:ascii="宋体" w:eastAsia="宋体" w:hAnsi="宋体" w:cs="宋体" w:hint="eastAsia"/>
          <w:kern w:val="0"/>
          <w:sz w:val="24"/>
          <w:szCs w:val="24"/>
        </w:rPr>
        <w:t>内</w:t>
      </w:r>
      <w:r w:rsidR="00753399">
        <w:rPr>
          <w:rFonts w:ascii="宋体" w:eastAsia="宋体" w:hAnsi="宋体" w:cs="宋体"/>
          <w:kern w:val="0"/>
          <w:sz w:val="24"/>
          <w:szCs w:val="24"/>
        </w:rPr>
        <w:t>向投资人发出</w:t>
      </w:r>
      <w:r w:rsidR="00753399">
        <w:rPr>
          <w:rFonts w:ascii="宋体" w:eastAsia="宋体" w:hAnsi="宋体" w:cs="宋体" w:hint="eastAsia"/>
          <w:kern w:val="0"/>
          <w:sz w:val="24"/>
          <w:szCs w:val="24"/>
        </w:rPr>
        <w:t>买入</w:t>
      </w:r>
      <w:r w:rsidRPr="008E2B3A">
        <w:rPr>
          <w:rFonts w:ascii="宋体" w:eastAsia="宋体" w:hAnsi="宋体" w:cs="宋体"/>
          <w:kern w:val="0"/>
          <w:sz w:val="24"/>
          <w:szCs w:val="24"/>
        </w:rPr>
        <w:t>指令。</w:t>
      </w:r>
      <w:r w:rsidRPr="008E2B3A">
        <w:rPr>
          <w:rFonts w:ascii="宋体" w:eastAsia="宋体" w:hAnsi="宋体" w:cs="宋体"/>
          <w:kern w:val="0"/>
          <w:sz w:val="24"/>
          <w:szCs w:val="24"/>
        </w:rPr>
        <w:br/>
      </w:r>
      <w:r w:rsidRPr="008E2B3A">
        <w:rPr>
          <w:rFonts w:ascii="宋体" w:eastAsia="宋体" w:hAnsi="宋体" w:cs="宋体"/>
          <w:kern w:val="0"/>
          <w:sz w:val="24"/>
          <w:szCs w:val="24"/>
        </w:rPr>
        <w:br/>
        <w:t>3、</w:t>
      </w:r>
      <w:r w:rsidR="00212407">
        <w:rPr>
          <w:rFonts w:ascii="宋体" w:eastAsia="宋体" w:hAnsi="宋体" w:cs="宋体"/>
          <w:kern w:val="0"/>
          <w:sz w:val="24"/>
          <w:szCs w:val="24"/>
        </w:rPr>
        <w:t>用户</w:t>
      </w:r>
      <w:r w:rsidRPr="008E2B3A">
        <w:rPr>
          <w:rFonts w:ascii="宋体" w:eastAsia="宋体" w:hAnsi="宋体" w:cs="宋体"/>
          <w:kern w:val="0"/>
          <w:sz w:val="24"/>
          <w:szCs w:val="24"/>
        </w:rPr>
        <w:t>应在</w:t>
      </w:r>
      <w:r w:rsidR="0064550D">
        <w:rPr>
          <w:rFonts w:ascii="宋体" w:eastAsia="宋体" w:hAnsi="宋体" w:cs="宋体" w:hint="eastAsia"/>
          <w:kern w:val="0"/>
          <w:sz w:val="24"/>
          <w:szCs w:val="24"/>
        </w:rPr>
        <w:t>在本协议第一条第9款约定的各交易品种的</w:t>
      </w:r>
      <w:r w:rsidR="00225943">
        <w:rPr>
          <w:rFonts w:ascii="宋体" w:eastAsia="宋体" w:hAnsi="宋体" w:cs="宋体" w:hint="eastAsia"/>
          <w:kern w:val="0"/>
          <w:sz w:val="24"/>
          <w:szCs w:val="24"/>
        </w:rPr>
        <w:t>交易</w:t>
      </w:r>
      <w:r w:rsidR="0064550D">
        <w:rPr>
          <w:rFonts w:ascii="宋体" w:eastAsia="宋体" w:hAnsi="宋体" w:cs="宋体" w:hint="eastAsia"/>
          <w:kern w:val="0"/>
          <w:sz w:val="24"/>
          <w:szCs w:val="24"/>
        </w:rPr>
        <w:t>时段</w:t>
      </w:r>
      <w:r w:rsidR="00225943">
        <w:rPr>
          <w:rFonts w:ascii="宋体" w:eastAsia="宋体" w:hAnsi="宋体" w:cs="宋体" w:hint="eastAsia"/>
          <w:kern w:val="0"/>
          <w:sz w:val="24"/>
          <w:szCs w:val="24"/>
        </w:rPr>
        <w:t>内</w:t>
      </w:r>
      <w:r w:rsidR="005E7D7C">
        <w:rPr>
          <w:rFonts w:ascii="宋体" w:eastAsia="宋体" w:hAnsi="宋体" w:cs="宋体"/>
          <w:kern w:val="0"/>
          <w:sz w:val="24"/>
          <w:szCs w:val="24"/>
        </w:rPr>
        <w:t>向投资人发出</w:t>
      </w:r>
      <w:r w:rsidR="005E7D7C">
        <w:rPr>
          <w:rFonts w:ascii="宋体" w:eastAsia="宋体" w:hAnsi="宋体" w:cs="宋体" w:hint="eastAsia"/>
          <w:kern w:val="0"/>
          <w:sz w:val="24"/>
          <w:szCs w:val="24"/>
        </w:rPr>
        <w:t>平仓</w:t>
      </w:r>
      <w:r w:rsidRPr="008E2B3A">
        <w:rPr>
          <w:rFonts w:ascii="宋体" w:eastAsia="宋体" w:hAnsi="宋体" w:cs="宋体"/>
          <w:kern w:val="0"/>
          <w:sz w:val="24"/>
          <w:szCs w:val="24"/>
        </w:rPr>
        <w:t>指令。</w:t>
      </w:r>
      <w:r w:rsidRPr="008E2B3A">
        <w:rPr>
          <w:rFonts w:ascii="宋体" w:eastAsia="宋体" w:hAnsi="宋体" w:cs="宋体"/>
          <w:kern w:val="0"/>
          <w:sz w:val="24"/>
          <w:szCs w:val="24"/>
        </w:rPr>
        <w:br/>
      </w:r>
      <w:r w:rsidRPr="008E2B3A">
        <w:rPr>
          <w:rFonts w:ascii="宋体" w:eastAsia="宋体" w:hAnsi="宋体" w:cs="宋体"/>
          <w:kern w:val="0"/>
          <w:sz w:val="24"/>
          <w:szCs w:val="24"/>
        </w:rPr>
        <w:br/>
        <w:t>4、</w:t>
      </w:r>
      <w:r w:rsidR="00212407">
        <w:rPr>
          <w:rFonts w:ascii="宋体" w:eastAsia="宋体" w:hAnsi="宋体" w:cs="宋体"/>
          <w:kern w:val="0"/>
          <w:sz w:val="24"/>
          <w:szCs w:val="24"/>
        </w:rPr>
        <w:t>用户</w:t>
      </w:r>
      <w:r w:rsidRPr="008E2B3A">
        <w:rPr>
          <w:rFonts w:ascii="宋体" w:eastAsia="宋体" w:hAnsi="宋体" w:cs="宋体"/>
          <w:kern w:val="0"/>
          <w:sz w:val="24"/>
          <w:szCs w:val="24"/>
        </w:rPr>
        <w:t>应按照《附件1：</w:t>
      </w:r>
      <w:r w:rsidR="008770C2" w:rsidRPr="008770C2">
        <w:rPr>
          <w:rFonts w:ascii="宋体" w:eastAsia="宋体" w:hAnsi="宋体" w:cs="宋体" w:hint="eastAsia"/>
          <w:kern w:val="0"/>
          <w:sz w:val="24"/>
          <w:szCs w:val="24"/>
        </w:rPr>
        <w:t>期货委托交易涉及费用及资费标准</w:t>
      </w:r>
      <w:r w:rsidRPr="008E2B3A">
        <w:rPr>
          <w:rFonts w:ascii="宋体" w:eastAsia="宋体" w:hAnsi="宋体" w:cs="宋体"/>
          <w:kern w:val="0"/>
          <w:sz w:val="24"/>
          <w:szCs w:val="24"/>
        </w:rPr>
        <w:t>》，通过向</w:t>
      </w:r>
      <w:r w:rsidR="003D13B3">
        <w:rPr>
          <w:rFonts w:ascii="宋体" w:eastAsia="宋体" w:hAnsi="宋体" w:cs="宋体" w:hint="eastAsia"/>
          <w:kern w:val="0"/>
          <w:sz w:val="24"/>
          <w:szCs w:val="24"/>
        </w:rPr>
        <w:t>平台</w:t>
      </w:r>
      <w:r w:rsidRPr="008E2B3A">
        <w:rPr>
          <w:rFonts w:ascii="宋体" w:eastAsia="宋体" w:hAnsi="宋体" w:cs="宋体"/>
          <w:kern w:val="0"/>
          <w:sz w:val="24"/>
          <w:szCs w:val="24"/>
        </w:rPr>
        <w:t>支付交易综合费，补偿投资人交易过程中发生的手续费。</w:t>
      </w:r>
      <w:r w:rsidRPr="008E2B3A">
        <w:rPr>
          <w:rFonts w:ascii="宋体" w:eastAsia="宋体" w:hAnsi="宋体" w:cs="宋体"/>
          <w:kern w:val="0"/>
          <w:sz w:val="24"/>
          <w:szCs w:val="24"/>
        </w:rPr>
        <w:br/>
      </w:r>
      <w:r w:rsidRPr="008E2B3A">
        <w:rPr>
          <w:rFonts w:ascii="宋体" w:eastAsia="宋体" w:hAnsi="宋体" w:cs="宋体"/>
          <w:kern w:val="0"/>
          <w:sz w:val="24"/>
          <w:szCs w:val="24"/>
        </w:rPr>
        <w:br/>
        <w:t>5、</w:t>
      </w:r>
      <w:r w:rsidR="00212407">
        <w:rPr>
          <w:rFonts w:ascii="宋体" w:eastAsia="宋体" w:hAnsi="宋体" w:cs="宋体"/>
          <w:kern w:val="0"/>
          <w:sz w:val="24"/>
          <w:szCs w:val="24"/>
        </w:rPr>
        <w:t>用户</w:t>
      </w:r>
      <w:r w:rsidRPr="008E2B3A">
        <w:rPr>
          <w:rFonts w:ascii="宋体" w:eastAsia="宋体" w:hAnsi="宋体" w:cs="宋体"/>
          <w:kern w:val="0"/>
          <w:sz w:val="24"/>
          <w:szCs w:val="24"/>
        </w:rPr>
        <w:t>应按照</w:t>
      </w:r>
      <w:r w:rsidR="00E813AF" w:rsidRPr="008E2B3A">
        <w:rPr>
          <w:rFonts w:ascii="宋体" w:eastAsia="宋体" w:hAnsi="宋体" w:cs="宋体"/>
          <w:kern w:val="0"/>
          <w:sz w:val="24"/>
          <w:szCs w:val="24"/>
        </w:rPr>
        <w:t>《附件1：</w:t>
      </w:r>
      <w:r w:rsidR="008770C2" w:rsidRPr="008770C2">
        <w:rPr>
          <w:rFonts w:ascii="宋体" w:eastAsia="宋体" w:hAnsi="宋体" w:cs="宋体" w:hint="eastAsia"/>
          <w:kern w:val="0"/>
          <w:sz w:val="24"/>
          <w:szCs w:val="24"/>
        </w:rPr>
        <w:t>期货委托交易涉及费用及资费标准</w:t>
      </w:r>
      <w:r w:rsidR="00E813AF" w:rsidRPr="008E2B3A">
        <w:rPr>
          <w:rFonts w:ascii="宋体" w:eastAsia="宋体" w:hAnsi="宋体" w:cs="宋体"/>
          <w:kern w:val="0"/>
          <w:sz w:val="24"/>
          <w:szCs w:val="24"/>
        </w:rPr>
        <w:t>》</w:t>
      </w:r>
      <w:r w:rsidRPr="008E2B3A">
        <w:rPr>
          <w:rFonts w:ascii="宋体" w:eastAsia="宋体" w:hAnsi="宋体" w:cs="宋体"/>
          <w:kern w:val="0"/>
          <w:sz w:val="24"/>
          <w:szCs w:val="24"/>
        </w:rPr>
        <w:t>，委托</w:t>
      </w:r>
      <w:r w:rsidR="003D13B3">
        <w:rPr>
          <w:rFonts w:ascii="宋体" w:eastAsia="宋体" w:hAnsi="宋体" w:cs="宋体" w:hint="eastAsia"/>
          <w:kern w:val="0"/>
          <w:sz w:val="24"/>
          <w:szCs w:val="24"/>
        </w:rPr>
        <w:t>平台</w:t>
      </w:r>
      <w:r w:rsidRPr="008E2B3A">
        <w:rPr>
          <w:rFonts w:ascii="宋体" w:eastAsia="宋体" w:hAnsi="宋体" w:cs="宋体"/>
          <w:kern w:val="0"/>
          <w:sz w:val="24"/>
          <w:szCs w:val="24"/>
        </w:rPr>
        <w:t>系统冻结履约保证金，作为履行交易亏损赔付义务的保证。</w:t>
      </w:r>
      <w:r w:rsidRPr="008E2B3A">
        <w:rPr>
          <w:rFonts w:ascii="宋体" w:eastAsia="宋体" w:hAnsi="宋体" w:cs="宋体"/>
          <w:kern w:val="0"/>
          <w:sz w:val="24"/>
          <w:szCs w:val="24"/>
        </w:rPr>
        <w:br/>
      </w:r>
      <w:r w:rsidRPr="008E2B3A">
        <w:rPr>
          <w:rFonts w:ascii="宋体" w:eastAsia="宋体" w:hAnsi="宋体" w:cs="宋体"/>
          <w:kern w:val="0"/>
          <w:sz w:val="24"/>
          <w:szCs w:val="24"/>
        </w:rPr>
        <w:lastRenderedPageBreak/>
        <w:br/>
      </w:r>
      <w:r w:rsidRPr="00E813AF">
        <w:rPr>
          <w:rFonts w:ascii="宋体" w:eastAsia="宋体" w:hAnsi="宋体" w:cs="宋体"/>
          <w:kern w:val="0"/>
          <w:sz w:val="24"/>
          <w:szCs w:val="24"/>
        </w:rPr>
        <w:t>6、</w:t>
      </w:r>
      <w:r w:rsidR="00212407" w:rsidRPr="00E813AF">
        <w:rPr>
          <w:rFonts w:ascii="宋体" w:eastAsia="宋体" w:hAnsi="宋体" w:cs="宋体"/>
          <w:kern w:val="0"/>
          <w:sz w:val="24"/>
          <w:szCs w:val="24"/>
        </w:rPr>
        <w:t>用户</w:t>
      </w:r>
      <w:r w:rsidRPr="00E813AF">
        <w:rPr>
          <w:rFonts w:ascii="宋体" w:eastAsia="宋体" w:hAnsi="宋体" w:cs="宋体"/>
          <w:kern w:val="0"/>
          <w:sz w:val="24"/>
          <w:szCs w:val="24"/>
        </w:rPr>
        <w:t>应授权</w:t>
      </w:r>
      <w:r w:rsidR="003D13B3">
        <w:rPr>
          <w:rFonts w:ascii="宋体" w:eastAsia="宋体" w:hAnsi="宋体" w:cs="宋体" w:hint="eastAsia"/>
          <w:kern w:val="0"/>
          <w:sz w:val="24"/>
          <w:szCs w:val="24"/>
        </w:rPr>
        <w:t>本平台</w:t>
      </w:r>
      <w:r w:rsidRPr="00E813AF">
        <w:rPr>
          <w:rFonts w:ascii="宋体" w:eastAsia="宋体" w:hAnsi="宋体" w:cs="宋体"/>
          <w:kern w:val="0"/>
          <w:sz w:val="24"/>
          <w:szCs w:val="24"/>
        </w:rPr>
        <w:t>系统在交易亏损时按本协议相关约定，从冻结的履约保证金中向投资人支付应承担的亏损赔付款。</w:t>
      </w:r>
      <w:r w:rsidRPr="008E2B3A">
        <w:rPr>
          <w:rFonts w:ascii="宋体" w:eastAsia="宋体" w:hAnsi="宋体" w:cs="宋体"/>
          <w:kern w:val="0"/>
          <w:sz w:val="24"/>
          <w:szCs w:val="24"/>
        </w:rPr>
        <w:br/>
      </w:r>
      <w:r w:rsidRPr="008E2B3A">
        <w:rPr>
          <w:rFonts w:ascii="宋体" w:eastAsia="宋体" w:hAnsi="宋体" w:cs="宋体"/>
          <w:kern w:val="0"/>
          <w:sz w:val="24"/>
          <w:szCs w:val="24"/>
        </w:rPr>
        <w:br/>
        <w:t>7、</w:t>
      </w:r>
      <w:r w:rsidR="00212407">
        <w:rPr>
          <w:rFonts w:ascii="宋体" w:eastAsia="宋体" w:hAnsi="宋体" w:cs="宋体"/>
          <w:kern w:val="0"/>
          <w:sz w:val="24"/>
          <w:szCs w:val="24"/>
        </w:rPr>
        <w:t>用户</w:t>
      </w:r>
      <w:r w:rsidRPr="008E2B3A">
        <w:rPr>
          <w:rFonts w:ascii="宋体" w:eastAsia="宋体" w:hAnsi="宋体" w:cs="宋体"/>
          <w:kern w:val="0"/>
          <w:sz w:val="24"/>
          <w:szCs w:val="24"/>
        </w:rPr>
        <w:t>以其所冻结的履约保证金承担交易亏损赔付。如交易亏损大于</w:t>
      </w:r>
      <w:r w:rsidR="00212407">
        <w:rPr>
          <w:rFonts w:ascii="宋体" w:eastAsia="宋体" w:hAnsi="宋体" w:cs="宋体"/>
          <w:kern w:val="0"/>
          <w:sz w:val="24"/>
          <w:szCs w:val="24"/>
        </w:rPr>
        <w:t>用户</w:t>
      </w:r>
      <w:r w:rsidRPr="008E2B3A">
        <w:rPr>
          <w:rFonts w:ascii="宋体" w:eastAsia="宋体" w:hAnsi="宋体" w:cs="宋体"/>
          <w:kern w:val="0"/>
          <w:sz w:val="24"/>
          <w:szCs w:val="24"/>
        </w:rPr>
        <w:t>冻结履约保证金数额，超过部分</w:t>
      </w:r>
      <w:r w:rsidR="00212407">
        <w:rPr>
          <w:rFonts w:ascii="宋体" w:eastAsia="宋体" w:hAnsi="宋体" w:cs="宋体"/>
          <w:kern w:val="0"/>
          <w:sz w:val="24"/>
          <w:szCs w:val="24"/>
        </w:rPr>
        <w:t>用户</w:t>
      </w:r>
      <w:r w:rsidR="00953B6D">
        <w:rPr>
          <w:rFonts w:ascii="宋体" w:eastAsia="宋体" w:hAnsi="宋体" w:cs="宋体" w:hint="eastAsia"/>
          <w:kern w:val="0"/>
          <w:sz w:val="24"/>
          <w:szCs w:val="24"/>
        </w:rPr>
        <w:t>自行</w:t>
      </w:r>
      <w:r w:rsidRPr="008E2B3A">
        <w:rPr>
          <w:rFonts w:ascii="宋体" w:eastAsia="宋体" w:hAnsi="宋体" w:cs="宋体"/>
          <w:kern w:val="0"/>
          <w:sz w:val="24"/>
          <w:szCs w:val="24"/>
        </w:rPr>
        <w:t>承担。</w:t>
      </w:r>
      <w:r w:rsidRPr="008E2B3A">
        <w:rPr>
          <w:rFonts w:ascii="宋体" w:eastAsia="宋体" w:hAnsi="宋体" w:cs="宋体"/>
          <w:kern w:val="0"/>
          <w:sz w:val="24"/>
          <w:szCs w:val="24"/>
        </w:rPr>
        <w:br/>
      </w:r>
      <w:r w:rsidRPr="008E2B3A">
        <w:rPr>
          <w:rFonts w:ascii="宋体" w:eastAsia="宋体" w:hAnsi="宋体" w:cs="宋体"/>
          <w:kern w:val="0"/>
          <w:sz w:val="24"/>
          <w:szCs w:val="24"/>
        </w:rPr>
        <w:br/>
      </w:r>
      <w:r w:rsidR="0064550D">
        <w:rPr>
          <w:rFonts w:ascii="宋体" w:eastAsia="宋体" w:hAnsi="宋体" w:cs="宋体" w:hint="eastAsia"/>
          <w:b/>
          <w:kern w:val="0"/>
          <w:sz w:val="24"/>
          <w:szCs w:val="24"/>
        </w:rPr>
        <w:t>四</w:t>
      </w:r>
      <w:r w:rsidRPr="00E813AF">
        <w:rPr>
          <w:rFonts w:ascii="宋体" w:eastAsia="宋体" w:hAnsi="宋体" w:cs="宋体"/>
          <w:b/>
          <w:kern w:val="0"/>
          <w:sz w:val="24"/>
          <w:szCs w:val="24"/>
        </w:rPr>
        <w:t>、交易清结算和盈亏分配约定</w:t>
      </w:r>
    </w:p>
    <w:p w14:paraId="57B78B9B" w14:textId="0873F40F" w:rsidR="00E813AF" w:rsidRDefault="008E2B3A" w:rsidP="00E13F90">
      <w:pPr>
        <w:widowControl/>
        <w:spacing w:line="360" w:lineRule="auto"/>
        <w:jc w:val="left"/>
        <w:rPr>
          <w:rFonts w:ascii="宋体" w:eastAsia="宋体" w:hAnsi="宋体" w:cs="宋体"/>
          <w:kern w:val="0"/>
          <w:sz w:val="24"/>
          <w:szCs w:val="24"/>
        </w:rPr>
      </w:pPr>
      <w:r w:rsidRPr="00E813AF">
        <w:rPr>
          <w:rFonts w:ascii="宋体" w:eastAsia="宋体" w:hAnsi="宋体" w:cs="宋体"/>
          <w:b/>
          <w:kern w:val="0"/>
          <w:sz w:val="24"/>
          <w:szCs w:val="24"/>
        </w:rPr>
        <w:br/>
      </w:r>
      <w:r w:rsidRPr="008E2B3A">
        <w:rPr>
          <w:rFonts w:ascii="宋体" w:eastAsia="宋体" w:hAnsi="宋体" w:cs="宋体"/>
          <w:kern w:val="0"/>
          <w:sz w:val="24"/>
          <w:szCs w:val="24"/>
        </w:rPr>
        <w:t>投资人和</w:t>
      </w:r>
      <w:r w:rsidR="00212407">
        <w:rPr>
          <w:rFonts w:ascii="宋体" w:eastAsia="宋体" w:hAnsi="宋体" w:cs="宋体"/>
          <w:kern w:val="0"/>
          <w:sz w:val="24"/>
          <w:szCs w:val="24"/>
        </w:rPr>
        <w:t>用户</w:t>
      </w:r>
      <w:r w:rsidRPr="008E2B3A">
        <w:rPr>
          <w:rFonts w:ascii="宋体" w:eastAsia="宋体" w:hAnsi="宋体" w:cs="宋体"/>
          <w:kern w:val="0"/>
          <w:sz w:val="24"/>
          <w:szCs w:val="24"/>
        </w:rPr>
        <w:t>共同委托</w:t>
      </w:r>
      <w:r w:rsidR="003D13B3">
        <w:rPr>
          <w:rFonts w:ascii="宋体" w:eastAsia="宋体" w:hAnsi="宋体" w:cs="宋体" w:hint="eastAsia"/>
          <w:kern w:val="0"/>
          <w:sz w:val="24"/>
          <w:szCs w:val="24"/>
        </w:rPr>
        <w:t>本平台</w:t>
      </w:r>
      <w:r w:rsidRPr="008E2B3A">
        <w:rPr>
          <w:rFonts w:ascii="宋体" w:eastAsia="宋体" w:hAnsi="宋体" w:cs="宋体"/>
          <w:kern w:val="0"/>
          <w:sz w:val="24"/>
          <w:szCs w:val="24"/>
        </w:rPr>
        <w:t>按照以下规则对本次交易合作进行清结算，双方同意以</w:t>
      </w:r>
      <w:r w:rsidR="003D13B3">
        <w:rPr>
          <w:rFonts w:ascii="宋体" w:eastAsia="宋体" w:hAnsi="宋体" w:cs="宋体" w:hint="eastAsia"/>
          <w:kern w:val="0"/>
          <w:sz w:val="24"/>
          <w:szCs w:val="24"/>
        </w:rPr>
        <w:t>平台</w:t>
      </w:r>
      <w:r w:rsidRPr="008E2B3A">
        <w:rPr>
          <w:rFonts w:ascii="宋体" w:eastAsia="宋体" w:hAnsi="宋体" w:cs="宋体"/>
          <w:kern w:val="0"/>
          <w:sz w:val="24"/>
          <w:szCs w:val="24"/>
        </w:rPr>
        <w:t>的清结算数据作为双方盈亏分配的共同依据：</w:t>
      </w:r>
      <w:r w:rsidRPr="008E2B3A">
        <w:rPr>
          <w:rFonts w:ascii="宋体" w:eastAsia="宋体" w:hAnsi="宋体" w:cs="宋体"/>
          <w:kern w:val="0"/>
          <w:sz w:val="24"/>
          <w:szCs w:val="24"/>
        </w:rPr>
        <w:br/>
      </w:r>
      <w:r w:rsidRPr="008E2B3A">
        <w:rPr>
          <w:rFonts w:ascii="宋体" w:eastAsia="宋体" w:hAnsi="宋体" w:cs="宋体"/>
          <w:kern w:val="0"/>
          <w:sz w:val="24"/>
          <w:szCs w:val="24"/>
        </w:rPr>
        <w:br/>
        <w:t>1、买入成交价：买入成交价来自交易所回报数据，不含手续费。</w:t>
      </w:r>
      <w:r w:rsidRPr="008E2B3A">
        <w:rPr>
          <w:rFonts w:ascii="宋体" w:eastAsia="宋体" w:hAnsi="宋体" w:cs="宋体"/>
          <w:kern w:val="0"/>
          <w:sz w:val="24"/>
          <w:szCs w:val="24"/>
        </w:rPr>
        <w:br/>
      </w:r>
      <w:r w:rsidRPr="008E2B3A">
        <w:rPr>
          <w:rFonts w:ascii="宋体" w:eastAsia="宋体" w:hAnsi="宋体" w:cs="宋体"/>
          <w:kern w:val="0"/>
          <w:sz w:val="24"/>
          <w:szCs w:val="24"/>
        </w:rPr>
        <w:br/>
        <w:t>2</w:t>
      </w:r>
      <w:r w:rsidR="001A69EC">
        <w:rPr>
          <w:rFonts w:ascii="宋体" w:eastAsia="宋体" w:hAnsi="宋体" w:cs="宋体"/>
          <w:kern w:val="0"/>
          <w:sz w:val="24"/>
          <w:szCs w:val="24"/>
        </w:rPr>
        <w:t>、</w:t>
      </w:r>
      <w:r w:rsidR="001A69EC">
        <w:rPr>
          <w:rFonts w:ascii="宋体" w:eastAsia="宋体" w:hAnsi="宋体" w:cs="宋体" w:hint="eastAsia"/>
          <w:kern w:val="0"/>
          <w:sz w:val="24"/>
          <w:szCs w:val="24"/>
        </w:rPr>
        <w:t>平仓</w:t>
      </w:r>
      <w:r w:rsidR="004A43D7">
        <w:rPr>
          <w:rFonts w:ascii="宋体" w:eastAsia="宋体" w:hAnsi="宋体" w:cs="宋体"/>
          <w:kern w:val="0"/>
          <w:sz w:val="24"/>
          <w:szCs w:val="24"/>
        </w:rPr>
        <w:t>成交价：</w:t>
      </w:r>
      <w:r w:rsidR="004A43D7">
        <w:rPr>
          <w:rFonts w:ascii="宋体" w:eastAsia="宋体" w:hAnsi="宋体" w:cs="宋体" w:hint="eastAsia"/>
          <w:kern w:val="0"/>
          <w:sz w:val="24"/>
          <w:szCs w:val="24"/>
        </w:rPr>
        <w:t>平仓</w:t>
      </w:r>
      <w:r w:rsidRPr="008E2B3A">
        <w:rPr>
          <w:rFonts w:ascii="宋体" w:eastAsia="宋体" w:hAnsi="宋体" w:cs="宋体"/>
          <w:kern w:val="0"/>
          <w:sz w:val="24"/>
          <w:szCs w:val="24"/>
        </w:rPr>
        <w:t>成交价来自交易所回报数据，不含手续费。</w:t>
      </w:r>
      <w:r w:rsidRPr="008E2B3A">
        <w:rPr>
          <w:rFonts w:ascii="宋体" w:eastAsia="宋体" w:hAnsi="宋体" w:cs="宋体"/>
          <w:kern w:val="0"/>
          <w:sz w:val="24"/>
          <w:szCs w:val="24"/>
        </w:rPr>
        <w:br/>
      </w:r>
      <w:r w:rsidRPr="008E2B3A">
        <w:rPr>
          <w:rFonts w:ascii="宋体" w:eastAsia="宋体" w:hAnsi="宋体" w:cs="宋体"/>
          <w:kern w:val="0"/>
          <w:sz w:val="24"/>
          <w:szCs w:val="24"/>
        </w:rPr>
        <w:br/>
        <w:t>3</w:t>
      </w:r>
      <w:r w:rsidR="00027083">
        <w:rPr>
          <w:rFonts w:ascii="宋体" w:eastAsia="宋体" w:hAnsi="宋体" w:cs="宋体"/>
          <w:kern w:val="0"/>
          <w:sz w:val="24"/>
          <w:szCs w:val="24"/>
        </w:rPr>
        <w:t>、交易盈亏：</w:t>
      </w:r>
    </w:p>
    <w:p w14:paraId="3773A92D" w14:textId="77777777" w:rsidR="00E813AF" w:rsidRDefault="00E813AF" w:rsidP="00E13F90">
      <w:pPr>
        <w:widowControl/>
        <w:spacing w:line="360" w:lineRule="auto"/>
        <w:jc w:val="left"/>
        <w:rPr>
          <w:rFonts w:ascii="宋体" w:eastAsia="宋体" w:hAnsi="宋体" w:cs="宋体"/>
          <w:kern w:val="0"/>
          <w:sz w:val="24"/>
          <w:szCs w:val="24"/>
        </w:rPr>
      </w:pPr>
    </w:p>
    <w:tbl>
      <w:tblPr>
        <w:tblStyle w:val="af0"/>
        <w:tblW w:w="0" w:type="auto"/>
        <w:tblLook w:val="04A0" w:firstRow="1" w:lastRow="0" w:firstColumn="1" w:lastColumn="0" w:noHBand="0" w:noVBand="1"/>
      </w:tblPr>
      <w:tblGrid>
        <w:gridCol w:w="2376"/>
        <w:gridCol w:w="6096"/>
      </w:tblGrid>
      <w:tr w:rsidR="00E813AF" w14:paraId="105AE709" w14:textId="77777777" w:rsidTr="00E813AF">
        <w:trPr>
          <w:trHeight w:val="483"/>
        </w:trPr>
        <w:tc>
          <w:tcPr>
            <w:tcW w:w="2376" w:type="dxa"/>
            <w:shd w:val="clear" w:color="auto" w:fill="E6E6E6"/>
          </w:tcPr>
          <w:p w14:paraId="6B2E0474"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品种</w:t>
            </w:r>
          </w:p>
        </w:tc>
        <w:tc>
          <w:tcPr>
            <w:tcW w:w="6096" w:type="dxa"/>
            <w:shd w:val="clear" w:color="auto" w:fill="E6E6E6"/>
          </w:tcPr>
          <w:p w14:paraId="5F6DBF90"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交易盈亏</w:t>
            </w:r>
          </w:p>
        </w:tc>
      </w:tr>
      <w:tr w:rsidR="00E813AF" w14:paraId="572E8ACA" w14:textId="77777777" w:rsidTr="00E813AF">
        <w:trPr>
          <w:trHeight w:val="1011"/>
        </w:trPr>
        <w:tc>
          <w:tcPr>
            <w:tcW w:w="2376" w:type="dxa"/>
          </w:tcPr>
          <w:p w14:paraId="0A5DF115" w14:textId="77777777" w:rsidR="00E813AF" w:rsidRDefault="00E813AF" w:rsidP="00E13F90">
            <w:pPr>
              <w:widowControl/>
              <w:spacing w:line="360" w:lineRule="auto"/>
              <w:jc w:val="center"/>
              <w:rPr>
                <w:rFonts w:ascii="宋体" w:eastAsia="宋体" w:hAnsi="宋体" w:cs="宋体"/>
                <w:kern w:val="0"/>
                <w:sz w:val="24"/>
                <w:szCs w:val="24"/>
              </w:rPr>
            </w:pPr>
          </w:p>
          <w:p w14:paraId="50F65791"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沪金</w:t>
            </w:r>
          </w:p>
        </w:tc>
        <w:tc>
          <w:tcPr>
            <w:tcW w:w="6096" w:type="dxa"/>
          </w:tcPr>
          <w:p w14:paraId="158A4493"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-买入价）*</w:t>
            </w:r>
            <w:r>
              <w:rPr>
                <w:rFonts w:ascii="宋体" w:eastAsia="宋体" w:hAnsi="宋体" w:cs="宋体" w:hint="eastAsia"/>
                <w:kern w:val="0"/>
                <w:sz w:val="24"/>
                <w:szCs w:val="24"/>
              </w:rPr>
              <w:t>1000</w:t>
            </w:r>
          </w:p>
          <w:p w14:paraId="74756848"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w:t>
            </w:r>
            <w:r>
              <w:rPr>
                <w:rFonts w:ascii="宋体" w:eastAsia="宋体" w:hAnsi="宋体" w:cs="宋体" w:hint="eastAsia"/>
                <w:kern w:val="0"/>
                <w:sz w:val="24"/>
                <w:szCs w:val="24"/>
              </w:rPr>
              <w:t>1000</w:t>
            </w:r>
          </w:p>
        </w:tc>
      </w:tr>
      <w:tr w:rsidR="00E813AF" w14:paraId="1A664D5E" w14:textId="77777777" w:rsidTr="00E813AF">
        <w:trPr>
          <w:trHeight w:val="1086"/>
        </w:trPr>
        <w:tc>
          <w:tcPr>
            <w:tcW w:w="2376" w:type="dxa"/>
          </w:tcPr>
          <w:p w14:paraId="2F8F524F" w14:textId="77777777" w:rsidR="00E813AF" w:rsidRDefault="00E813AF" w:rsidP="00E13F90">
            <w:pPr>
              <w:widowControl/>
              <w:spacing w:line="360" w:lineRule="auto"/>
              <w:jc w:val="center"/>
              <w:rPr>
                <w:rFonts w:ascii="宋体" w:eastAsia="宋体" w:hAnsi="宋体" w:cs="宋体"/>
                <w:kern w:val="0"/>
                <w:sz w:val="24"/>
                <w:szCs w:val="24"/>
              </w:rPr>
            </w:pPr>
          </w:p>
          <w:p w14:paraId="28555BE5"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沪银</w:t>
            </w:r>
          </w:p>
        </w:tc>
        <w:tc>
          <w:tcPr>
            <w:tcW w:w="6096" w:type="dxa"/>
          </w:tcPr>
          <w:p w14:paraId="6DB326B2"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-买入价）*</w:t>
            </w:r>
            <w:r>
              <w:rPr>
                <w:rFonts w:ascii="宋体" w:eastAsia="宋体" w:hAnsi="宋体" w:cs="宋体" w:hint="eastAsia"/>
                <w:kern w:val="0"/>
                <w:sz w:val="24"/>
                <w:szCs w:val="24"/>
              </w:rPr>
              <w:t>15</w:t>
            </w:r>
          </w:p>
          <w:p w14:paraId="0CE077F3" w14:textId="77777777" w:rsidR="00E813AF" w:rsidRPr="008E2B3A"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w:t>
            </w:r>
            <w:r>
              <w:rPr>
                <w:rFonts w:ascii="宋体" w:eastAsia="宋体" w:hAnsi="宋体" w:cs="宋体" w:hint="eastAsia"/>
                <w:kern w:val="0"/>
                <w:sz w:val="24"/>
                <w:szCs w:val="24"/>
              </w:rPr>
              <w:t>15</w:t>
            </w:r>
          </w:p>
        </w:tc>
      </w:tr>
      <w:tr w:rsidR="00E813AF" w14:paraId="4EC021E7" w14:textId="77777777" w:rsidTr="00E813AF">
        <w:trPr>
          <w:trHeight w:val="983"/>
        </w:trPr>
        <w:tc>
          <w:tcPr>
            <w:tcW w:w="2376" w:type="dxa"/>
          </w:tcPr>
          <w:p w14:paraId="61B2C971" w14:textId="77777777" w:rsidR="00E813AF" w:rsidRDefault="00E813AF" w:rsidP="00E13F90">
            <w:pPr>
              <w:widowControl/>
              <w:spacing w:line="360" w:lineRule="auto"/>
              <w:jc w:val="center"/>
              <w:rPr>
                <w:rFonts w:ascii="宋体" w:eastAsia="宋体" w:hAnsi="宋体" w:cs="宋体"/>
                <w:kern w:val="0"/>
                <w:sz w:val="24"/>
                <w:szCs w:val="24"/>
              </w:rPr>
            </w:pPr>
          </w:p>
          <w:p w14:paraId="22E6DA08"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沪镍</w:t>
            </w:r>
          </w:p>
        </w:tc>
        <w:tc>
          <w:tcPr>
            <w:tcW w:w="6096" w:type="dxa"/>
          </w:tcPr>
          <w:p w14:paraId="0D47208D"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-买入价）*</w:t>
            </w:r>
            <w:r>
              <w:rPr>
                <w:rFonts w:ascii="宋体" w:eastAsia="宋体" w:hAnsi="宋体" w:cs="宋体" w:hint="eastAsia"/>
                <w:kern w:val="0"/>
                <w:sz w:val="24"/>
                <w:szCs w:val="24"/>
              </w:rPr>
              <w:t>10</w:t>
            </w:r>
          </w:p>
          <w:p w14:paraId="7CB88B2C"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w:t>
            </w:r>
            <w:r>
              <w:rPr>
                <w:rFonts w:ascii="宋体" w:eastAsia="宋体" w:hAnsi="宋体" w:cs="宋体" w:hint="eastAsia"/>
                <w:kern w:val="0"/>
                <w:sz w:val="24"/>
                <w:szCs w:val="24"/>
              </w:rPr>
              <w:t>10</w:t>
            </w:r>
          </w:p>
        </w:tc>
      </w:tr>
      <w:tr w:rsidR="00E813AF" w14:paraId="4739BACE" w14:textId="77777777" w:rsidTr="00E813AF">
        <w:trPr>
          <w:trHeight w:val="983"/>
        </w:trPr>
        <w:tc>
          <w:tcPr>
            <w:tcW w:w="2376" w:type="dxa"/>
          </w:tcPr>
          <w:p w14:paraId="3BE16BC4" w14:textId="77777777" w:rsidR="00E813AF" w:rsidRDefault="00E813AF" w:rsidP="00E13F90">
            <w:pPr>
              <w:widowControl/>
              <w:spacing w:line="360" w:lineRule="auto"/>
              <w:rPr>
                <w:rFonts w:ascii="宋体" w:eastAsia="宋体" w:hAnsi="宋体" w:cs="宋体"/>
                <w:kern w:val="0"/>
                <w:sz w:val="24"/>
                <w:szCs w:val="24"/>
              </w:rPr>
            </w:pPr>
          </w:p>
          <w:p w14:paraId="51F017AB"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沪铜</w:t>
            </w:r>
          </w:p>
        </w:tc>
        <w:tc>
          <w:tcPr>
            <w:tcW w:w="6096" w:type="dxa"/>
          </w:tcPr>
          <w:p w14:paraId="02C8D052"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-买入价）*</w:t>
            </w:r>
            <w:r>
              <w:rPr>
                <w:rFonts w:ascii="宋体" w:eastAsia="宋体" w:hAnsi="宋体" w:cs="宋体" w:hint="eastAsia"/>
                <w:kern w:val="0"/>
                <w:sz w:val="24"/>
                <w:szCs w:val="24"/>
              </w:rPr>
              <w:t>50</w:t>
            </w:r>
          </w:p>
          <w:p w14:paraId="6CEC7B0E"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w:t>
            </w:r>
            <w:r>
              <w:rPr>
                <w:rFonts w:ascii="宋体" w:eastAsia="宋体" w:hAnsi="宋体" w:cs="宋体" w:hint="eastAsia"/>
                <w:kern w:val="0"/>
                <w:sz w:val="24"/>
                <w:szCs w:val="24"/>
              </w:rPr>
              <w:t>50</w:t>
            </w:r>
          </w:p>
        </w:tc>
      </w:tr>
      <w:tr w:rsidR="00E813AF" w14:paraId="3437F4A3" w14:textId="77777777" w:rsidTr="00E813AF">
        <w:trPr>
          <w:trHeight w:val="895"/>
        </w:trPr>
        <w:tc>
          <w:tcPr>
            <w:tcW w:w="2376" w:type="dxa"/>
          </w:tcPr>
          <w:p w14:paraId="0CC03ED7" w14:textId="77777777" w:rsidR="00E813AF" w:rsidRDefault="00E813AF" w:rsidP="00E13F90">
            <w:pPr>
              <w:widowControl/>
              <w:spacing w:line="360" w:lineRule="auto"/>
              <w:jc w:val="center"/>
              <w:rPr>
                <w:rFonts w:ascii="宋体" w:eastAsia="宋体" w:hAnsi="宋体" w:cs="宋体"/>
                <w:kern w:val="0"/>
                <w:sz w:val="24"/>
                <w:szCs w:val="24"/>
              </w:rPr>
            </w:pPr>
          </w:p>
          <w:p w14:paraId="463774F4"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螺纹钢</w:t>
            </w:r>
          </w:p>
        </w:tc>
        <w:tc>
          <w:tcPr>
            <w:tcW w:w="6096" w:type="dxa"/>
          </w:tcPr>
          <w:p w14:paraId="588E8CFB"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lastRenderedPageBreak/>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-买入价）*</w:t>
            </w:r>
            <w:r>
              <w:rPr>
                <w:rFonts w:ascii="宋体" w:eastAsia="宋体" w:hAnsi="宋体" w:cs="宋体" w:hint="eastAsia"/>
                <w:kern w:val="0"/>
                <w:sz w:val="24"/>
                <w:szCs w:val="24"/>
              </w:rPr>
              <w:t>10</w:t>
            </w:r>
          </w:p>
          <w:p w14:paraId="6FC358F0" w14:textId="77777777" w:rsidR="00E813AF" w:rsidRPr="008E2B3A"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lastRenderedPageBreak/>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w:t>
            </w:r>
            <w:r>
              <w:rPr>
                <w:rFonts w:ascii="宋体" w:eastAsia="宋体" w:hAnsi="宋体" w:cs="宋体" w:hint="eastAsia"/>
                <w:kern w:val="0"/>
                <w:sz w:val="24"/>
                <w:szCs w:val="24"/>
              </w:rPr>
              <w:t>10</w:t>
            </w:r>
          </w:p>
        </w:tc>
      </w:tr>
      <w:tr w:rsidR="00E813AF" w14:paraId="35812767" w14:textId="77777777" w:rsidTr="00E813AF">
        <w:trPr>
          <w:trHeight w:val="924"/>
        </w:trPr>
        <w:tc>
          <w:tcPr>
            <w:tcW w:w="2376" w:type="dxa"/>
          </w:tcPr>
          <w:p w14:paraId="61B0D805" w14:textId="77777777" w:rsidR="00E813AF" w:rsidRDefault="00E813AF" w:rsidP="00E13F90">
            <w:pPr>
              <w:widowControl/>
              <w:spacing w:line="360" w:lineRule="auto"/>
              <w:jc w:val="center"/>
              <w:rPr>
                <w:rFonts w:ascii="宋体" w:eastAsia="宋体" w:hAnsi="宋体" w:cs="宋体"/>
                <w:kern w:val="0"/>
                <w:sz w:val="24"/>
                <w:szCs w:val="24"/>
              </w:rPr>
            </w:pPr>
          </w:p>
          <w:p w14:paraId="585C2A9B"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石油沥青</w:t>
            </w:r>
          </w:p>
        </w:tc>
        <w:tc>
          <w:tcPr>
            <w:tcW w:w="6096" w:type="dxa"/>
          </w:tcPr>
          <w:p w14:paraId="62DB60A3"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-买入价）*</w:t>
            </w:r>
            <w:r>
              <w:rPr>
                <w:rFonts w:ascii="宋体" w:eastAsia="宋体" w:hAnsi="宋体" w:cs="宋体" w:hint="eastAsia"/>
                <w:kern w:val="0"/>
                <w:sz w:val="24"/>
                <w:szCs w:val="24"/>
              </w:rPr>
              <w:t>20</w:t>
            </w:r>
          </w:p>
          <w:p w14:paraId="15172F60" w14:textId="77777777" w:rsidR="00E813AF" w:rsidRPr="008E2B3A"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w:t>
            </w:r>
            <w:r>
              <w:rPr>
                <w:rFonts w:ascii="宋体" w:eastAsia="宋体" w:hAnsi="宋体" w:cs="宋体" w:hint="eastAsia"/>
                <w:kern w:val="0"/>
                <w:sz w:val="24"/>
                <w:szCs w:val="24"/>
              </w:rPr>
              <w:t>20</w:t>
            </w:r>
          </w:p>
        </w:tc>
      </w:tr>
      <w:tr w:rsidR="00E813AF" w14:paraId="5B1689C2" w14:textId="77777777" w:rsidTr="00E813AF">
        <w:trPr>
          <w:trHeight w:val="980"/>
        </w:trPr>
        <w:tc>
          <w:tcPr>
            <w:tcW w:w="2376" w:type="dxa"/>
          </w:tcPr>
          <w:p w14:paraId="36D176BB" w14:textId="77777777" w:rsidR="00E813AF" w:rsidRDefault="00E813AF" w:rsidP="00E13F90">
            <w:pPr>
              <w:widowControl/>
              <w:spacing w:line="360" w:lineRule="auto"/>
              <w:jc w:val="center"/>
              <w:rPr>
                <w:rFonts w:ascii="宋体" w:eastAsia="宋体" w:hAnsi="宋体" w:cs="宋体"/>
                <w:kern w:val="0"/>
                <w:sz w:val="24"/>
                <w:szCs w:val="24"/>
              </w:rPr>
            </w:pPr>
          </w:p>
          <w:p w14:paraId="1CC4B562" w14:textId="77777777" w:rsidR="00E813AF" w:rsidRDefault="00E813AF" w:rsidP="00E13F90">
            <w:pPr>
              <w:widowControl/>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天然橡胶</w:t>
            </w:r>
          </w:p>
        </w:tc>
        <w:tc>
          <w:tcPr>
            <w:tcW w:w="6096" w:type="dxa"/>
          </w:tcPr>
          <w:p w14:paraId="416F3516" w14:textId="77777777" w:rsidR="00E813AF"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-买入价）*</w:t>
            </w:r>
            <w:r>
              <w:rPr>
                <w:rFonts w:ascii="宋体" w:eastAsia="宋体" w:hAnsi="宋体" w:cs="宋体" w:hint="eastAsia"/>
                <w:kern w:val="0"/>
                <w:sz w:val="24"/>
                <w:szCs w:val="24"/>
              </w:rPr>
              <w:t>50</w:t>
            </w:r>
          </w:p>
          <w:p w14:paraId="62546794" w14:textId="77777777" w:rsidR="00E813AF" w:rsidRPr="008E2B3A" w:rsidRDefault="00E813AF"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sidR="0057768F">
              <w:rPr>
                <w:rFonts w:ascii="宋体" w:eastAsia="宋体" w:hAnsi="宋体" w:cs="宋体" w:hint="eastAsia"/>
                <w:kern w:val="0"/>
                <w:sz w:val="24"/>
                <w:szCs w:val="24"/>
              </w:rPr>
              <w:t>平仓</w:t>
            </w:r>
            <w:r w:rsidR="0057768F" w:rsidRPr="008E2B3A">
              <w:rPr>
                <w:rFonts w:ascii="宋体" w:eastAsia="宋体" w:hAnsi="宋体" w:cs="宋体"/>
                <w:kern w:val="0"/>
                <w:sz w:val="24"/>
                <w:szCs w:val="24"/>
              </w:rPr>
              <w:t>成交价</w:t>
            </w:r>
            <w:r w:rsidRPr="008E2B3A">
              <w:rPr>
                <w:rFonts w:ascii="宋体" w:eastAsia="宋体" w:hAnsi="宋体" w:cs="宋体"/>
                <w:kern w:val="0"/>
                <w:sz w:val="24"/>
                <w:szCs w:val="24"/>
              </w:rPr>
              <w:t>）*</w:t>
            </w:r>
            <w:r>
              <w:rPr>
                <w:rFonts w:ascii="宋体" w:eastAsia="宋体" w:hAnsi="宋体" w:cs="宋体" w:hint="eastAsia"/>
                <w:kern w:val="0"/>
                <w:sz w:val="24"/>
                <w:szCs w:val="24"/>
              </w:rPr>
              <w:t>50</w:t>
            </w:r>
          </w:p>
        </w:tc>
      </w:tr>
      <w:tr w:rsidR="00966309" w14:paraId="2EC83143" w14:textId="77777777" w:rsidTr="00E813AF">
        <w:trPr>
          <w:trHeight w:val="980"/>
        </w:trPr>
        <w:tc>
          <w:tcPr>
            <w:tcW w:w="2376" w:type="dxa"/>
          </w:tcPr>
          <w:p w14:paraId="0AAFAE06" w14:textId="77777777" w:rsidR="00966309" w:rsidRDefault="00966309" w:rsidP="00E13F90">
            <w:pPr>
              <w:widowControl/>
              <w:spacing w:line="360" w:lineRule="auto"/>
              <w:jc w:val="center"/>
              <w:rPr>
                <w:rFonts w:ascii="宋体" w:eastAsia="宋体" w:hAnsi="宋体" w:cs="宋体"/>
                <w:kern w:val="0"/>
                <w:sz w:val="24"/>
                <w:szCs w:val="24"/>
              </w:rPr>
            </w:pPr>
            <w:r>
              <w:rPr>
                <w:rFonts w:ascii="宋体" w:eastAsia="宋体" w:hAnsi="宋体" w:cs="宋体"/>
                <w:kern w:val="0"/>
                <w:sz w:val="24"/>
                <w:szCs w:val="24"/>
              </w:rPr>
              <w:t>白糖</w:t>
            </w:r>
          </w:p>
        </w:tc>
        <w:tc>
          <w:tcPr>
            <w:tcW w:w="6096" w:type="dxa"/>
          </w:tcPr>
          <w:p w14:paraId="10B3C7CB" w14:textId="77777777" w:rsidR="00966309" w:rsidRDefault="00966309" w:rsidP="00966309">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看多</w:t>
            </w:r>
            <w:r>
              <w:rPr>
                <w:rFonts w:ascii="宋体" w:eastAsia="宋体" w:hAnsi="宋体" w:cs="宋体" w:hint="eastAsia"/>
                <w:kern w:val="0"/>
                <w:sz w:val="24"/>
                <w:szCs w:val="24"/>
              </w:rPr>
              <w:t>：交易</w:t>
            </w:r>
            <w:r w:rsidRPr="008E2B3A">
              <w:rPr>
                <w:rFonts w:ascii="宋体" w:eastAsia="宋体" w:hAnsi="宋体" w:cs="宋体"/>
                <w:kern w:val="0"/>
                <w:sz w:val="24"/>
                <w:szCs w:val="24"/>
              </w:rPr>
              <w:t>盈亏＝（</w:t>
            </w:r>
            <w:r>
              <w:rPr>
                <w:rFonts w:ascii="宋体" w:eastAsia="宋体" w:hAnsi="宋体" w:cs="宋体" w:hint="eastAsia"/>
                <w:kern w:val="0"/>
                <w:sz w:val="24"/>
                <w:szCs w:val="24"/>
              </w:rPr>
              <w:t>平仓</w:t>
            </w:r>
            <w:r w:rsidRPr="008E2B3A">
              <w:rPr>
                <w:rFonts w:ascii="宋体" w:eastAsia="宋体" w:hAnsi="宋体" w:cs="宋体"/>
                <w:kern w:val="0"/>
                <w:sz w:val="24"/>
                <w:szCs w:val="24"/>
              </w:rPr>
              <w:t>成交价-买入价）*</w:t>
            </w:r>
            <w:r>
              <w:rPr>
                <w:rFonts w:ascii="宋体" w:eastAsia="宋体" w:hAnsi="宋体" w:cs="宋体" w:hint="eastAsia"/>
                <w:kern w:val="0"/>
                <w:sz w:val="24"/>
                <w:szCs w:val="24"/>
              </w:rPr>
              <w:t>10</w:t>
            </w:r>
          </w:p>
          <w:p w14:paraId="5C045F48" w14:textId="77777777" w:rsidR="00966309" w:rsidRPr="008E2B3A" w:rsidRDefault="00966309" w:rsidP="00966309">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看空</w:t>
            </w:r>
            <w:r>
              <w:rPr>
                <w:rFonts w:ascii="宋体" w:eastAsia="宋体" w:hAnsi="宋体" w:cs="宋体" w:hint="eastAsia"/>
                <w:kern w:val="0"/>
                <w:sz w:val="24"/>
                <w:szCs w:val="24"/>
              </w:rPr>
              <w:t>：交易</w:t>
            </w:r>
            <w:r w:rsidRPr="008E2B3A">
              <w:rPr>
                <w:rFonts w:ascii="宋体" w:eastAsia="宋体" w:hAnsi="宋体" w:cs="宋体"/>
                <w:kern w:val="0"/>
                <w:sz w:val="24"/>
                <w:szCs w:val="24"/>
              </w:rPr>
              <w:t>盈亏＝（买入价-</w:t>
            </w:r>
            <w:r>
              <w:rPr>
                <w:rFonts w:ascii="宋体" w:eastAsia="宋体" w:hAnsi="宋体" w:cs="宋体" w:hint="eastAsia"/>
                <w:kern w:val="0"/>
                <w:sz w:val="24"/>
                <w:szCs w:val="24"/>
              </w:rPr>
              <w:t>平仓</w:t>
            </w:r>
            <w:r w:rsidRPr="008E2B3A">
              <w:rPr>
                <w:rFonts w:ascii="宋体" w:eastAsia="宋体" w:hAnsi="宋体" w:cs="宋体"/>
                <w:kern w:val="0"/>
                <w:sz w:val="24"/>
                <w:szCs w:val="24"/>
              </w:rPr>
              <w:t>成交价）*</w:t>
            </w:r>
            <w:r>
              <w:rPr>
                <w:rFonts w:ascii="宋体" w:eastAsia="宋体" w:hAnsi="宋体" w:cs="宋体" w:hint="eastAsia"/>
                <w:kern w:val="0"/>
                <w:sz w:val="24"/>
                <w:szCs w:val="24"/>
              </w:rPr>
              <w:t>10</w:t>
            </w:r>
          </w:p>
        </w:tc>
      </w:tr>
    </w:tbl>
    <w:p w14:paraId="5116A497" w14:textId="77777777" w:rsidR="008B35A3" w:rsidRDefault="008E2B3A" w:rsidP="00E13F90">
      <w:pPr>
        <w:widowControl/>
        <w:spacing w:line="360" w:lineRule="auto"/>
        <w:jc w:val="left"/>
        <w:rPr>
          <w:rFonts w:ascii="宋体" w:eastAsia="宋体" w:hAnsi="宋体" w:cs="宋体"/>
          <w:kern w:val="0"/>
          <w:sz w:val="24"/>
          <w:szCs w:val="24"/>
        </w:rPr>
      </w:pPr>
      <w:r w:rsidRPr="008E2B3A">
        <w:rPr>
          <w:rFonts w:ascii="宋体" w:eastAsia="宋体" w:hAnsi="宋体" w:cs="宋体"/>
          <w:kern w:val="0"/>
          <w:sz w:val="24"/>
          <w:szCs w:val="24"/>
        </w:rPr>
        <w:t>计算结果为正值（含零）时即为交易盈利，计算结果为负</w:t>
      </w:r>
      <w:bookmarkStart w:id="30" w:name="_GoBack"/>
      <w:bookmarkEnd w:id="30"/>
      <w:r w:rsidRPr="008E2B3A">
        <w:rPr>
          <w:rFonts w:ascii="宋体" w:eastAsia="宋体" w:hAnsi="宋体" w:cs="宋体"/>
          <w:kern w:val="0"/>
          <w:sz w:val="24"/>
          <w:szCs w:val="24"/>
        </w:rPr>
        <w:t>值时即为交易亏损。</w:t>
      </w:r>
      <w:r w:rsidRPr="008E2B3A">
        <w:rPr>
          <w:rFonts w:ascii="宋体" w:eastAsia="宋体" w:hAnsi="宋体" w:cs="宋体"/>
          <w:kern w:val="0"/>
          <w:sz w:val="24"/>
          <w:szCs w:val="24"/>
        </w:rPr>
        <w:br/>
      </w:r>
      <w:r w:rsidRPr="008E2B3A">
        <w:rPr>
          <w:rFonts w:ascii="宋体" w:eastAsia="宋体" w:hAnsi="宋体" w:cs="宋体"/>
          <w:kern w:val="0"/>
          <w:sz w:val="24"/>
          <w:szCs w:val="24"/>
        </w:rPr>
        <w:br/>
        <w:t>4、盈利分配：</w:t>
      </w:r>
      <w:r w:rsidR="00212407">
        <w:rPr>
          <w:rFonts w:ascii="宋体" w:eastAsia="宋体" w:hAnsi="宋体" w:cs="宋体"/>
          <w:kern w:val="0"/>
          <w:sz w:val="24"/>
          <w:szCs w:val="24"/>
        </w:rPr>
        <w:t>用户</w:t>
      </w:r>
      <w:r w:rsidRPr="008E2B3A">
        <w:rPr>
          <w:rFonts w:ascii="宋体" w:eastAsia="宋体" w:hAnsi="宋体" w:cs="宋体"/>
          <w:kern w:val="0"/>
          <w:sz w:val="24"/>
          <w:szCs w:val="24"/>
        </w:rPr>
        <w:t>享有本次交易</w:t>
      </w:r>
      <w:r w:rsidR="00563C21">
        <w:rPr>
          <w:rFonts w:ascii="宋体" w:eastAsia="宋体" w:hAnsi="宋体" w:cs="宋体" w:hint="eastAsia"/>
          <w:kern w:val="0"/>
          <w:sz w:val="24"/>
          <w:szCs w:val="24"/>
        </w:rPr>
        <w:t>全部</w:t>
      </w:r>
      <w:r w:rsidRPr="008E2B3A">
        <w:rPr>
          <w:rFonts w:ascii="宋体" w:eastAsia="宋体" w:hAnsi="宋体" w:cs="宋体"/>
          <w:kern w:val="0"/>
          <w:sz w:val="24"/>
          <w:szCs w:val="24"/>
        </w:rPr>
        <w:t>盈利。</w:t>
      </w:r>
      <w:r w:rsidR="0064550D" w:rsidRPr="00A8526A">
        <w:rPr>
          <w:rFonts w:ascii="宋体" w:eastAsia="宋体" w:hAnsi="宋体" w:cs="宋体"/>
          <w:kern w:val="0"/>
          <w:sz w:val="24"/>
          <w:szCs w:val="24"/>
        </w:rPr>
        <w:t>从冻结的</w:t>
      </w:r>
      <w:r w:rsidR="0064550D">
        <w:rPr>
          <w:rFonts w:ascii="宋体" w:eastAsia="宋体" w:hAnsi="宋体" w:cs="宋体" w:hint="eastAsia"/>
          <w:kern w:val="0"/>
          <w:sz w:val="24"/>
          <w:szCs w:val="24"/>
        </w:rPr>
        <w:t>投资人</w:t>
      </w:r>
      <w:r w:rsidR="0064550D" w:rsidRPr="00A8526A">
        <w:rPr>
          <w:rFonts w:ascii="宋体" w:eastAsia="宋体" w:hAnsi="宋体" w:cs="宋体"/>
          <w:kern w:val="0"/>
          <w:sz w:val="24"/>
          <w:szCs w:val="24"/>
        </w:rPr>
        <w:t>履约保证金</w:t>
      </w:r>
      <w:r w:rsidR="0064550D" w:rsidRPr="00A8526A">
        <w:rPr>
          <w:rFonts w:ascii="宋体" w:eastAsia="宋体" w:hAnsi="宋体" w:cs="宋体" w:hint="eastAsia"/>
          <w:kern w:val="0"/>
          <w:sz w:val="24"/>
          <w:szCs w:val="24"/>
        </w:rPr>
        <w:t>或</w:t>
      </w:r>
      <w:r w:rsidR="0064550D">
        <w:rPr>
          <w:rFonts w:ascii="宋体" w:eastAsia="宋体" w:hAnsi="宋体" w:cs="宋体" w:hint="eastAsia"/>
          <w:kern w:val="0"/>
          <w:sz w:val="24"/>
          <w:szCs w:val="24"/>
        </w:rPr>
        <w:t>投资人</w:t>
      </w:r>
      <w:r w:rsidR="0064550D" w:rsidRPr="00A8526A">
        <w:rPr>
          <w:rFonts w:ascii="宋体" w:eastAsia="宋体" w:hAnsi="宋体" w:cs="宋体" w:hint="eastAsia"/>
          <w:kern w:val="0"/>
          <w:sz w:val="24"/>
          <w:szCs w:val="24"/>
        </w:rPr>
        <w:t>账户余额</w:t>
      </w:r>
      <w:r w:rsidR="0064550D" w:rsidRPr="00A8526A">
        <w:rPr>
          <w:rFonts w:ascii="宋体" w:eastAsia="宋体" w:hAnsi="宋体" w:cs="宋体"/>
          <w:kern w:val="0"/>
          <w:sz w:val="24"/>
          <w:szCs w:val="24"/>
        </w:rPr>
        <w:t>中支付用户盈利分配款</w:t>
      </w:r>
      <w:r w:rsidR="0064550D">
        <w:rPr>
          <w:rFonts w:ascii="宋体" w:eastAsia="宋体" w:hAnsi="宋体" w:cs="宋体" w:hint="eastAsia"/>
          <w:kern w:val="0"/>
          <w:sz w:val="24"/>
          <w:szCs w:val="24"/>
        </w:rPr>
        <w:t>。</w:t>
      </w:r>
    </w:p>
    <w:p w14:paraId="6CB5191B" w14:textId="77777777" w:rsidR="00E813AF" w:rsidRDefault="008E2B3A" w:rsidP="00E13F90">
      <w:pPr>
        <w:widowControl/>
        <w:spacing w:line="360" w:lineRule="auto"/>
        <w:jc w:val="left"/>
        <w:rPr>
          <w:rFonts w:ascii="宋体" w:eastAsia="宋体" w:hAnsi="宋体" w:cs="宋体"/>
          <w:b/>
          <w:kern w:val="0"/>
          <w:sz w:val="24"/>
          <w:szCs w:val="24"/>
        </w:rPr>
      </w:pPr>
      <w:r w:rsidRPr="008E2B3A">
        <w:rPr>
          <w:rFonts w:ascii="宋体" w:eastAsia="宋体" w:hAnsi="宋体" w:cs="宋体"/>
          <w:kern w:val="0"/>
          <w:sz w:val="24"/>
          <w:szCs w:val="24"/>
        </w:rPr>
        <w:br/>
      </w:r>
      <w:r w:rsidRPr="00E813AF">
        <w:rPr>
          <w:rFonts w:ascii="宋体" w:eastAsia="宋体" w:hAnsi="宋体" w:cs="宋体"/>
          <w:kern w:val="0"/>
          <w:sz w:val="24"/>
          <w:szCs w:val="24"/>
        </w:rPr>
        <w:t>5、亏损赔付：</w:t>
      </w:r>
      <w:r w:rsidR="00212407" w:rsidRPr="00E813AF">
        <w:rPr>
          <w:rFonts w:ascii="宋体" w:eastAsia="宋体" w:hAnsi="宋体" w:cs="宋体"/>
          <w:kern w:val="0"/>
          <w:sz w:val="24"/>
          <w:szCs w:val="24"/>
        </w:rPr>
        <w:t>用户</w:t>
      </w:r>
      <w:r w:rsidR="00EF1660" w:rsidRPr="00E813AF">
        <w:rPr>
          <w:rFonts w:ascii="宋体" w:eastAsia="宋体" w:hAnsi="宋体" w:cs="宋体"/>
          <w:kern w:val="0"/>
          <w:sz w:val="24"/>
          <w:szCs w:val="24"/>
        </w:rPr>
        <w:t>承担本次交易亏损。</w:t>
      </w:r>
      <w:r w:rsidR="00212407" w:rsidRPr="00E813AF">
        <w:rPr>
          <w:rFonts w:ascii="宋体" w:eastAsia="宋体" w:hAnsi="宋体" w:cs="宋体"/>
          <w:kern w:val="0"/>
          <w:sz w:val="24"/>
          <w:szCs w:val="24"/>
        </w:rPr>
        <w:t>用户</w:t>
      </w:r>
      <w:r w:rsidR="00EF1660" w:rsidRPr="00E813AF">
        <w:rPr>
          <w:rFonts w:ascii="宋体" w:eastAsia="宋体" w:hAnsi="宋体" w:cs="宋体"/>
          <w:kern w:val="0"/>
          <w:sz w:val="24"/>
          <w:szCs w:val="24"/>
        </w:rPr>
        <w:t>以冻结履约保证金额</w:t>
      </w:r>
      <w:r w:rsidRPr="00E813AF">
        <w:rPr>
          <w:rFonts w:ascii="宋体" w:eastAsia="宋体" w:hAnsi="宋体" w:cs="宋体"/>
          <w:kern w:val="0"/>
          <w:sz w:val="24"/>
          <w:szCs w:val="24"/>
        </w:rPr>
        <w:t>承担交易亏损，超过部分由</w:t>
      </w:r>
      <w:r w:rsidR="00EF1660" w:rsidRPr="00E813AF">
        <w:rPr>
          <w:rFonts w:ascii="宋体" w:eastAsia="宋体" w:hAnsi="宋体" w:cs="宋体" w:hint="eastAsia"/>
          <w:kern w:val="0"/>
          <w:sz w:val="24"/>
          <w:szCs w:val="24"/>
        </w:rPr>
        <w:t>用户自行</w:t>
      </w:r>
      <w:r w:rsidRPr="00E813AF">
        <w:rPr>
          <w:rFonts w:ascii="宋体" w:eastAsia="宋体" w:hAnsi="宋体" w:cs="宋体"/>
          <w:kern w:val="0"/>
          <w:sz w:val="24"/>
          <w:szCs w:val="24"/>
        </w:rPr>
        <w:t>承担。</w:t>
      </w:r>
      <w:r w:rsidRPr="008E2B3A">
        <w:rPr>
          <w:rFonts w:ascii="宋体" w:eastAsia="宋体" w:hAnsi="宋体" w:cs="宋体"/>
          <w:kern w:val="0"/>
          <w:sz w:val="24"/>
          <w:szCs w:val="24"/>
        </w:rPr>
        <w:br/>
      </w:r>
      <w:r w:rsidRPr="008E2B3A">
        <w:rPr>
          <w:rFonts w:ascii="宋体" w:eastAsia="宋体" w:hAnsi="宋体" w:cs="宋体"/>
          <w:kern w:val="0"/>
          <w:sz w:val="24"/>
          <w:szCs w:val="24"/>
        </w:rPr>
        <w:br/>
      </w:r>
      <w:r w:rsidR="0064550D">
        <w:rPr>
          <w:rFonts w:ascii="宋体" w:eastAsia="宋体" w:hAnsi="宋体" w:cs="宋体" w:hint="eastAsia"/>
          <w:b/>
          <w:kern w:val="0"/>
          <w:sz w:val="24"/>
          <w:szCs w:val="24"/>
        </w:rPr>
        <w:t>五</w:t>
      </w:r>
      <w:r w:rsidRPr="00E813AF">
        <w:rPr>
          <w:rFonts w:ascii="宋体" w:eastAsia="宋体" w:hAnsi="宋体" w:cs="宋体"/>
          <w:b/>
          <w:kern w:val="0"/>
          <w:sz w:val="24"/>
          <w:szCs w:val="24"/>
        </w:rPr>
        <w:t>、特别约定</w:t>
      </w:r>
    </w:p>
    <w:p w14:paraId="7A91225B" w14:textId="26213A70" w:rsidR="00D329A7" w:rsidRDefault="008E2B3A" w:rsidP="00E13F90">
      <w:pPr>
        <w:widowControl/>
        <w:spacing w:line="360" w:lineRule="auto"/>
        <w:jc w:val="left"/>
        <w:rPr>
          <w:rFonts w:ascii="宋体" w:eastAsia="宋体" w:hAnsi="宋体" w:cs="宋体"/>
          <w:b/>
          <w:kern w:val="0"/>
          <w:sz w:val="24"/>
          <w:szCs w:val="24"/>
        </w:rPr>
      </w:pPr>
      <w:r w:rsidRPr="008E2B3A">
        <w:rPr>
          <w:rFonts w:ascii="宋体" w:eastAsia="宋体" w:hAnsi="宋体" w:cs="宋体"/>
          <w:kern w:val="0"/>
          <w:sz w:val="24"/>
          <w:szCs w:val="24"/>
        </w:rPr>
        <w:br/>
        <w:t>1、双方约定为从投资人收到</w:t>
      </w:r>
      <w:r w:rsidR="00212407">
        <w:rPr>
          <w:rFonts w:ascii="宋体" w:eastAsia="宋体" w:hAnsi="宋体" w:cs="宋体"/>
          <w:kern w:val="0"/>
          <w:sz w:val="24"/>
          <w:szCs w:val="24"/>
        </w:rPr>
        <w:t>用户</w:t>
      </w:r>
      <w:r w:rsidRPr="008E2B3A">
        <w:rPr>
          <w:rFonts w:ascii="宋体" w:eastAsia="宋体" w:hAnsi="宋体" w:cs="宋体"/>
          <w:kern w:val="0"/>
          <w:sz w:val="24"/>
          <w:szCs w:val="24"/>
        </w:rPr>
        <w:t>交易指令时点起,至投资人委托下单成交时点止，两时点间隔不超过45秒即为即时买入／即时</w:t>
      </w:r>
      <w:r w:rsidR="009274C6">
        <w:rPr>
          <w:rFonts w:ascii="宋体" w:eastAsia="宋体" w:hAnsi="宋体" w:cs="宋体" w:hint="eastAsia"/>
          <w:kern w:val="0"/>
          <w:sz w:val="24"/>
          <w:szCs w:val="24"/>
        </w:rPr>
        <w:t>平仓</w:t>
      </w:r>
      <w:r w:rsidRPr="008E2B3A">
        <w:rPr>
          <w:rFonts w:ascii="宋体" w:eastAsia="宋体" w:hAnsi="宋体" w:cs="宋体"/>
          <w:kern w:val="0"/>
          <w:sz w:val="24"/>
          <w:szCs w:val="24"/>
        </w:rPr>
        <w:t>的时间范畴。根据《</w:t>
      </w:r>
      <w:r w:rsidR="008770C2">
        <w:rPr>
          <w:rFonts w:ascii="宋体" w:eastAsia="宋体" w:hAnsi="宋体" w:cs="宋体"/>
          <w:kern w:val="0"/>
          <w:sz w:val="24"/>
          <w:szCs w:val="24"/>
        </w:rPr>
        <w:t>用户</w:t>
      </w:r>
      <w:r w:rsidRPr="008E2B3A">
        <w:rPr>
          <w:rFonts w:ascii="宋体" w:eastAsia="宋体" w:hAnsi="宋体" w:cs="宋体"/>
          <w:kern w:val="0"/>
          <w:sz w:val="24"/>
          <w:szCs w:val="24"/>
        </w:rPr>
        <w:t>服务协议》，从</w:t>
      </w:r>
      <w:r w:rsidR="00212407">
        <w:rPr>
          <w:rFonts w:ascii="宋体" w:eastAsia="宋体" w:hAnsi="宋体" w:cs="宋体"/>
          <w:kern w:val="0"/>
          <w:sz w:val="24"/>
          <w:szCs w:val="24"/>
        </w:rPr>
        <w:t>用户</w:t>
      </w:r>
      <w:r w:rsidRPr="008E2B3A">
        <w:rPr>
          <w:rFonts w:ascii="宋体" w:eastAsia="宋体" w:hAnsi="宋体" w:cs="宋体"/>
          <w:kern w:val="0"/>
          <w:sz w:val="24"/>
          <w:szCs w:val="24"/>
        </w:rPr>
        <w:t>发出交易指令被</w:t>
      </w:r>
      <w:r w:rsidR="003D13B3">
        <w:rPr>
          <w:rFonts w:ascii="宋体" w:eastAsia="宋体" w:hAnsi="宋体" w:cs="宋体" w:hint="eastAsia"/>
          <w:kern w:val="0"/>
          <w:sz w:val="24"/>
          <w:szCs w:val="24"/>
        </w:rPr>
        <w:t>平台</w:t>
      </w:r>
      <w:r w:rsidRPr="008E2B3A">
        <w:rPr>
          <w:rFonts w:ascii="宋体" w:eastAsia="宋体" w:hAnsi="宋体" w:cs="宋体"/>
          <w:kern w:val="0"/>
          <w:sz w:val="24"/>
          <w:szCs w:val="24"/>
        </w:rPr>
        <w:t>确认时点起，至交易指令成交时点止，两时点时间间隔不超过75秒。如因网络等原因造成交易成交结果回报时间延迟的，以实际交易成交时间为准。</w:t>
      </w:r>
      <w:r w:rsidRPr="008E2B3A">
        <w:rPr>
          <w:rFonts w:ascii="宋体" w:eastAsia="宋体" w:hAnsi="宋体" w:cs="宋体"/>
          <w:kern w:val="0"/>
          <w:sz w:val="24"/>
          <w:szCs w:val="24"/>
        </w:rPr>
        <w:br/>
      </w:r>
      <w:r w:rsidRPr="00362F40">
        <w:rPr>
          <w:rFonts w:ascii="宋体" w:eastAsia="宋体" w:hAnsi="宋体" w:cs="宋体"/>
          <w:color w:val="FF6600"/>
          <w:kern w:val="0"/>
          <w:sz w:val="24"/>
          <w:szCs w:val="24"/>
        </w:rPr>
        <w:br/>
      </w:r>
      <w:r w:rsidR="00A8526A" w:rsidRPr="00A8526A">
        <w:rPr>
          <w:rFonts w:ascii="宋体" w:eastAsia="宋体" w:hAnsi="宋体" w:cs="宋体" w:hint="eastAsia"/>
          <w:kern w:val="0"/>
          <w:sz w:val="24"/>
          <w:szCs w:val="24"/>
        </w:rPr>
        <w:t>2</w:t>
      </w:r>
      <w:r w:rsidRPr="00A8526A">
        <w:rPr>
          <w:rFonts w:ascii="宋体" w:eastAsia="宋体" w:hAnsi="宋体" w:cs="宋体"/>
          <w:kern w:val="0"/>
          <w:sz w:val="24"/>
          <w:szCs w:val="24"/>
        </w:rPr>
        <w:t>、双方授权</w:t>
      </w:r>
      <w:r w:rsidR="003D13B3">
        <w:rPr>
          <w:rFonts w:ascii="宋体" w:eastAsia="宋体" w:hAnsi="宋体" w:cs="宋体" w:hint="eastAsia"/>
          <w:kern w:val="0"/>
          <w:sz w:val="24"/>
          <w:szCs w:val="24"/>
        </w:rPr>
        <w:t>本平台</w:t>
      </w:r>
      <w:r w:rsidRPr="00A8526A">
        <w:rPr>
          <w:rFonts w:ascii="宋体" w:eastAsia="宋体" w:hAnsi="宋体" w:cs="宋体"/>
          <w:kern w:val="0"/>
          <w:sz w:val="24"/>
          <w:szCs w:val="24"/>
        </w:rPr>
        <w:t>系统依据</w:t>
      </w:r>
      <w:r w:rsidR="003D13B3">
        <w:rPr>
          <w:rFonts w:ascii="宋体" w:eastAsia="宋体" w:hAnsi="宋体" w:cs="宋体" w:hint="eastAsia"/>
          <w:kern w:val="0"/>
          <w:sz w:val="24"/>
          <w:szCs w:val="24"/>
        </w:rPr>
        <w:t>平台</w:t>
      </w:r>
      <w:r w:rsidRPr="00A8526A">
        <w:rPr>
          <w:rFonts w:ascii="宋体" w:eastAsia="宋体" w:hAnsi="宋体" w:cs="宋体"/>
          <w:kern w:val="0"/>
          <w:sz w:val="24"/>
          <w:szCs w:val="24"/>
        </w:rPr>
        <w:t>的清结算数据，通过双方在</w:t>
      </w:r>
      <w:r w:rsidR="003D13B3">
        <w:rPr>
          <w:rFonts w:ascii="宋体" w:eastAsia="宋体" w:hAnsi="宋体" w:cs="宋体" w:hint="eastAsia"/>
          <w:kern w:val="0"/>
          <w:sz w:val="24"/>
          <w:szCs w:val="24"/>
        </w:rPr>
        <w:t>平台</w:t>
      </w:r>
      <w:r w:rsidRPr="00A8526A">
        <w:rPr>
          <w:rFonts w:ascii="宋体" w:eastAsia="宋体" w:hAnsi="宋体" w:cs="宋体"/>
          <w:kern w:val="0"/>
          <w:sz w:val="24"/>
          <w:szCs w:val="24"/>
        </w:rPr>
        <w:t>系统冻结的履约保证金进行盈利分配款或亏损赔付款的划拨。</w:t>
      </w:r>
      <w:r w:rsidRPr="00A8526A">
        <w:rPr>
          <w:rFonts w:ascii="宋体" w:eastAsia="宋体" w:hAnsi="宋体" w:cs="宋体"/>
          <w:kern w:val="0"/>
          <w:sz w:val="24"/>
          <w:szCs w:val="24"/>
        </w:rPr>
        <w:br/>
      </w:r>
      <w:r w:rsidRPr="00A8526A">
        <w:rPr>
          <w:rFonts w:ascii="宋体" w:eastAsia="宋体" w:hAnsi="宋体" w:cs="宋体"/>
          <w:kern w:val="0"/>
          <w:sz w:val="24"/>
          <w:szCs w:val="24"/>
        </w:rPr>
        <w:br/>
      </w:r>
      <w:r w:rsidR="00A8526A" w:rsidRPr="00FE346B">
        <w:rPr>
          <w:rFonts w:ascii="宋体" w:eastAsia="宋体" w:hAnsi="宋体" w:cs="宋体"/>
          <w:b/>
          <w:kern w:val="0"/>
          <w:sz w:val="24"/>
          <w:szCs w:val="24"/>
        </w:rPr>
        <w:t>3</w:t>
      </w:r>
      <w:r w:rsidRPr="00FE346B">
        <w:rPr>
          <w:rFonts w:ascii="宋体" w:eastAsia="宋体" w:hAnsi="宋体" w:cs="宋体"/>
          <w:b/>
          <w:kern w:val="0"/>
          <w:sz w:val="24"/>
          <w:szCs w:val="24"/>
        </w:rPr>
        <w:t>、因不可抗力导致</w:t>
      </w:r>
      <w:r w:rsidR="003D13B3">
        <w:rPr>
          <w:rFonts w:ascii="宋体" w:eastAsia="宋体" w:hAnsi="宋体" w:cs="宋体" w:hint="eastAsia"/>
          <w:kern w:val="0"/>
          <w:sz w:val="24"/>
          <w:szCs w:val="24"/>
        </w:rPr>
        <w:t>平台</w:t>
      </w:r>
      <w:r w:rsidRPr="00FE346B">
        <w:rPr>
          <w:rFonts w:ascii="宋体" w:eastAsia="宋体" w:hAnsi="宋体" w:cs="宋体"/>
          <w:b/>
          <w:kern w:val="0"/>
          <w:sz w:val="24"/>
          <w:szCs w:val="24"/>
        </w:rPr>
        <w:t>系统故障，引发交易指令通讯失败或交易指令执行失败，双方约定以</w:t>
      </w:r>
      <w:r w:rsidR="003D13B3">
        <w:rPr>
          <w:rFonts w:ascii="宋体" w:eastAsia="宋体" w:hAnsi="宋体" w:cs="宋体" w:hint="eastAsia"/>
          <w:kern w:val="0"/>
          <w:sz w:val="24"/>
          <w:szCs w:val="24"/>
        </w:rPr>
        <w:t>平台</w:t>
      </w:r>
      <w:r w:rsidRPr="00FE346B">
        <w:rPr>
          <w:rFonts w:ascii="宋体" w:eastAsia="宋体" w:hAnsi="宋体" w:cs="宋体"/>
          <w:b/>
          <w:kern w:val="0"/>
          <w:sz w:val="24"/>
          <w:szCs w:val="24"/>
        </w:rPr>
        <w:t>系统恢复就近时间重新执行并以执行的最终结果进</w:t>
      </w:r>
      <w:r w:rsidRPr="00FE346B">
        <w:rPr>
          <w:rFonts w:ascii="宋体" w:eastAsia="宋体" w:hAnsi="宋体" w:cs="宋体"/>
          <w:b/>
          <w:kern w:val="0"/>
          <w:sz w:val="24"/>
          <w:szCs w:val="24"/>
        </w:rPr>
        <w:lastRenderedPageBreak/>
        <w:t>行交易清结算。</w:t>
      </w:r>
      <w:r w:rsidRPr="008E2B3A">
        <w:rPr>
          <w:rFonts w:ascii="宋体" w:eastAsia="宋体" w:hAnsi="宋体" w:cs="宋体"/>
          <w:kern w:val="0"/>
          <w:sz w:val="24"/>
          <w:szCs w:val="24"/>
        </w:rPr>
        <w:br/>
      </w:r>
      <w:r w:rsidRPr="008E2B3A">
        <w:rPr>
          <w:rFonts w:ascii="宋体" w:eastAsia="宋体" w:hAnsi="宋体" w:cs="宋体"/>
          <w:kern w:val="0"/>
          <w:sz w:val="24"/>
          <w:szCs w:val="24"/>
        </w:rPr>
        <w:br/>
      </w:r>
      <w:r w:rsidR="00F31950">
        <w:rPr>
          <w:rFonts w:ascii="宋体" w:eastAsia="宋体" w:hAnsi="宋体" w:cs="宋体" w:hint="eastAsia"/>
          <w:b/>
          <w:kern w:val="0"/>
          <w:sz w:val="24"/>
          <w:szCs w:val="24"/>
        </w:rPr>
        <w:t>六</w:t>
      </w:r>
      <w:r w:rsidRPr="00D329A7">
        <w:rPr>
          <w:rFonts w:ascii="宋体" w:eastAsia="宋体" w:hAnsi="宋体" w:cs="宋体"/>
          <w:b/>
          <w:kern w:val="0"/>
          <w:sz w:val="24"/>
          <w:szCs w:val="24"/>
        </w:rPr>
        <w:t>、协议的签订、成立和生效</w:t>
      </w:r>
    </w:p>
    <w:p w14:paraId="2CDFFF83" w14:textId="32891D0A" w:rsidR="007E12AB" w:rsidRPr="001037E4" w:rsidRDefault="008E2B3A" w:rsidP="00E13F90">
      <w:pPr>
        <w:widowControl/>
        <w:spacing w:line="360" w:lineRule="auto"/>
        <w:jc w:val="left"/>
        <w:rPr>
          <w:rFonts w:ascii="宋体" w:eastAsia="宋体" w:hAnsi="宋体" w:cs="宋体"/>
          <w:kern w:val="0"/>
          <w:sz w:val="24"/>
          <w:szCs w:val="24"/>
        </w:rPr>
      </w:pPr>
      <w:r w:rsidRPr="00D329A7">
        <w:rPr>
          <w:rFonts w:ascii="宋体" w:eastAsia="宋体" w:hAnsi="宋体" w:cs="宋体"/>
          <w:b/>
          <w:kern w:val="0"/>
          <w:sz w:val="24"/>
          <w:szCs w:val="24"/>
        </w:rPr>
        <w:br/>
      </w:r>
      <w:r w:rsidRPr="008E2B3A">
        <w:rPr>
          <w:rFonts w:ascii="宋体" w:eastAsia="宋体" w:hAnsi="宋体" w:cs="宋体"/>
          <w:kern w:val="0"/>
          <w:sz w:val="24"/>
          <w:szCs w:val="24"/>
        </w:rPr>
        <w:t>1、签订：本协议由投资人和</w:t>
      </w:r>
      <w:r w:rsidR="00212407">
        <w:rPr>
          <w:rFonts w:ascii="宋体" w:eastAsia="宋体" w:hAnsi="宋体" w:cs="宋体"/>
          <w:kern w:val="0"/>
          <w:sz w:val="24"/>
          <w:szCs w:val="24"/>
        </w:rPr>
        <w:t>用户</w:t>
      </w:r>
      <w:r w:rsidRPr="008E2B3A">
        <w:rPr>
          <w:rFonts w:ascii="宋体" w:eastAsia="宋体" w:hAnsi="宋体" w:cs="宋体"/>
          <w:kern w:val="0"/>
          <w:sz w:val="24"/>
          <w:szCs w:val="24"/>
        </w:rPr>
        <w:t>通过</w:t>
      </w:r>
      <w:r w:rsidR="003D13B3">
        <w:rPr>
          <w:rFonts w:ascii="宋体" w:eastAsia="宋体" w:hAnsi="宋体" w:cs="宋体" w:hint="eastAsia"/>
          <w:kern w:val="0"/>
          <w:sz w:val="24"/>
          <w:szCs w:val="24"/>
        </w:rPr>
        <w:t>本平台</w:t>
      </w:r>
      <w:r w:rsidRPr="008E2B3A">
        <w:rPr>
          <w:rFonts w:ascii="宋体" w:eastAsia="宋体" w:hAnsi="宋体" w:cs="宋体"/>
          <w:kern w:val="0"/>
          <w:sz w:val="24"/>
          <w:szCs w:val="24"/>
        </w:rPr>
        <w:t>以网络页面点击确认的方式签署。</w:t>
      </w:r>
      <w:r w:rsidRPr="008E2B3A">
        <w:rPr>
          <w:rFonts w:ascii="宋体" w:eastAsia="宋体" w:hAnsi="宋体" w:cs="宋体"/>
          <w:kern w:val="0"/>
          <w:sz w:val="24"/>
          <w:szCs w:val="24"/>
        </w:rPr>
        <w:br/>
      </w:r>
      <w:r w:rsidRPr="008E2B3A">
        <w:rPr>
          <w:rFonts w:ascii="宋体" w:eastAsia="宋体" w:hAnsi="宋体" w:cs="宋体"/>
          <w:kern w:val="0"/>
          <w:sz w:val="24"/>
          <w:szCs w:val="24"/>
        </w:rPr>
        <w:br/>
        <w:t>2、成立：本协议自</w:t>
      </w:r>
      <w:r w:rsidR="00212407">
        <w:rPr>
          <w:rFonts w:ascii="宋体" w:eastAsia="宋体" w:hAnsi="宋体" w:cs="宋体"/>
          <w:kern w:val="0"/>
          <w:sz w:val="24"/>
          <w:szCs w:val="24"/>
        </w:rPr>
        <w:t>用户</w:t>
      </w:r>
      <w:r w:rsidRPr="008E2B3A">
        <w:rPr>
          <w:rFonts w:ascii="宋体" w:eastAsia="宋体" w:hAnsi="宋体" w:cs="宋体"/>
          <w:kern w:val="0"/>
          <w:sz w:val="24"/>
          <w:szCs w:val="24"/>
        </w:rPr>
        <w:t>或投资人签订本协议之日（以两者孰后签订时间为准）成立。</w:t>
      </w:r>
      <w:r w:rsidRPr="008E2B3A">
        <w:rPr>
          <w:rFonts w:ascii="宋体" w:eastAsia="宋体" w:hAnsi="宋体" w:cs="宋体"/>
          <w:kern w:val="0"/>
          <w:sz w:val="24"/>
          <w:szCs w:val="24"/>
        </w:rPr>
        <w:br/>
      </w:r>
      <w:r w:rsidRPr="008E2B3A">
        <w:rPr>
          <w:rFonts w:ascii="宋体" w:eastAsia="宋体" w:hAnsi="宋体" w:cs="宋体"/>
          <w:kern w:val="0"/>
          <w:sz w:val="24"/>
          <w:szCs w:val="24"/>
        </w:rPr>
        <w:br/>
        <w:t>3、生效：本协议一经双方签订即生效。</w:t>
      </w:r>
      <w:r w:rsidRPr="008E2B3A">
        <w:rPr>
          <w:rFonts w:ascii="宋体" w:eastAsia="宋体" w:hAnsi="宋体" w:cs="宋体"/>
          <w:kern w:val="0"/>
          <w:sz w:val="24"/>
          <w:szCs w:val="24"/>
        </w:rPr>
        <w:br/>
      </w:r>
      <w:r w:rsidRPr="008E2B3A">
        <w:rPr>
          <w:rFonts w:ascii="宋体" w:eastAsia="宋体" w:hAnsi="宋体" w:cs="宋体"/>
          <w:kern w:val="0"/>
          <w:sz w:val="24"/>
          <w:szCs w:val="24"/>
        </w:rPr>
        <w:br/>
      </w:r>
      <w:r w:rsidR="00F31950">
        <w:rPr>
          <w:rFonts w:ascii="宋体" w:eastAsia="宋体" w:hAnsi="宋体" w:cs="宋体" w:hint="eastAsia"/>
          <w:b/>
          <w:kern w:val="0"/>
          <w:sz w:val="24"/>
          <w:szCs w:val="24"/>
        </w:rPr>
        <w:t>七</w:t>
      </w:r>
      <w:r w:rsidRPr="00D329A7">
        <w:rPr>
          <w:rFonts w:ascii="宋体" w:eastAsia="宋体" w:hAnsi="宋体" w:cs="宋体"/>
          <w:b/>
          <w:kern w:val="0"/>
          <w:sz w:val="24"/>
          <w:szCs w:val="24"/>
        </w:rPr>
        <w:t>、其他事项</w:t>
      </w:r>
      <w:r w:rsidRPr="00D329A7">
        <w:rPr>
          <w:rFonts w:ascii="宋体" w:eastAsia="宋体" w:hAnsi="宋体" w:cs="宋体"/>
          <w:b/>
          <w:kern w:val="0"/>
          <w:sz w:val="24"/>
          <w:szCs w:val="24"/>
        </w:rPr>
        <w:br/>
      </w:r>
      <w:r w:rsidRPr="008E2B3A">
        <w:rPr>
          <w:rFonts w:ascii="宋体" w:eastAsia="宋体" w:hAnsi="宋体" w:cs="宋体"/>
          <w:kern w:val="0"/>
          <w:sz w:val="24"/>
          <w:szCs w:val="24"/>
        </w:rPr>
        <w:br/>
        <w:t>1、</w:t>
      </w:r>
      <w:r w:rsidR="00212407">
        <w:rPr>
          <w:rFonts w:ascii="宋体" w:eastAsia="宋体" w:hAnsi="宋体" w:cs="宋体"/>
          <w:kern w:val="0"/>
          <w:sz w:val="24"/>
          <w:szCs w:val="24"/>
        </w:rPr>
        <w:t>用户</w:t>
      </w:r>
      <w:r w:rsidRPr="008E2B3A">
        <w:rPr>
          <w:rFonts w:ascii="宋体" w:eastAsia="宋体" w:hAnsi="宋体" w:cs="宋体"/>
          <w:kern w:val="0"/>
          <w:sz w:val="24"/>
          <w:szCs w:val="24"/>
        </w:rPr>
        <w:t>和投资人必须通过本协议约定的方式或其他</w:t>
      </w:r>
      <w:r w:rsidR="003D13B3">
        <w:rPr>
          <w:rFonts w:ascii="宋体" w:eastAsia="宋体" w:hAnsi="宋体" w:cs="宋体" w:hint="eastAsia"/>
          <w:kern w:val="0"/>
          <w:sz w:val="24"/>
          <w:szCs w:val="24"/>
        </w:rPr>
        <w:t>本平台</w:t>
      </w:r>
      <w:r w:rsidRPr="008E2B3A">
        <w:rPr>
          <w:rFonts w:ascii="宋体" w:eastAsia="宋体" w:hAnsi="宋体" w:cs="宋体"/>
          <w:kern w:val="0"/>
          <w:sz w:val="24"/>
          <w:szCs w:val="24"/>
        </w:rPr>
        <w:t>认可的方式进行交易合作,否则由此引起的法律后果及违约责任由投资人或</w:t>
      </w:r>
      <w:r w:rsidR="00212407">
        <w:rPr>
          <w:rFonts w:ascii="宋体" w:eastAsia="宋体" w:hAnsi="宋体" w:cs="宋体"/>
          <w:kern w:val="0"/>
          <w:sz w:val="24"/>
          <w:szCs w:val="24"/>
        </w:rPr>
        <w:t>用户</w:t>
      </w:r>
      <w:r w:rsidRPr="008E2B3A">
        <w:rPr>
          <w:rFonts w:ascii="宋体" w:eastAsia="宋体" w:hAnsi="宋体" w:cs="宋体"/>
          <w:kern w:val="0"/>
          <w:sz w:val="24"/>
          <w:szCs w:val="24"/>
        </w:rPr>
        <w:t>自行承担。</w:t>
      </w:r>
      <w:r w:rsidRPr="008E2B3A">
        <w:rPr>
          <w:rFonts w:ascii="宋体" w:eastAsia="宋体" w:hAnsi="宋体" w:cs="宋体"/>
          <w:kern w:val="0"/>
          <w:sz w:val="24"/>
          <w:szCs w:val="24"/>
        </w:rPr>
        <w:br/>
      </w:r>
      <w:r w:rsidRPr="008E2B3A">
        <w:rPr>
          <w:rFonts w:ascii="宋体" w:eastAsia="宋体" w:hAnsi="宋体" w:cs="宋体"/>
          <w:kern w:val="0"/>
          <w:sz w:val="24"/>
          <w:szCs w:val="24"/>
        </w:rPr>
        <w:br/>
        <w:t>2、本协议项下的双方非涉及个人隐私信息如昵称等均为公开信息。</w:t>
      </w:r>
      <w:r w:rsidRPr="008E2B3A">
        <w:rPr>
          <w:rFonts w:ascii="宋体" w:eastAsia="宋体" w:hAnsi="宋体" w:cs="宋体"/>
          <w:kern w:val="0"/>
          <w:sz w:val="24"/>
          <w:szCs w:val="24"/>
        </w:rPr>
        <w:br/>
      </w:r>
      <w:r w:rsidRPr="008E2B3A">
        <w:rPr>
          <w:rFonts w:ascii="宋体" w:eastAsia="宋体" w:hAnsi="宋体" w:cs="宋体"/>
          <w:kern w:val="0"/>
          <w:sz w:val="24"/>
          <w:szCs w:val="24"/>
        </w:rPr>
        <w:br/>
        <w:t>3、本协议项下双方交易信息归属</w:t>
      </w:r>
      <w:r w:rsidR="003D13B3">
        <w:rPr>
          <w:rFonts w:ascii="宋体" w:eastAsia="宋体" w:hAnsi="宋体" w:cs="宋体" w:hint="eastAsia"/>
          <w:kern w:val="0"/>
          <w:sz w:val="24"/>
          <w:szCs w:val="24"/>
        </w:rPr>
        <w:t>平台</w:t>
      </w:r>
      <w:r w:rsidRPr="008E2B3A">
        <w:rPr>
          <w:rFonts w:ascii="宋体" w:eastAsia="宋体" w:hAnsi="宋体" w:cs="宋体"/>
          <w:kern w:val="0"/>
          <w:sz w:val="24"/>
          <w:szCs w:val="24"/>
        </w:rPr>
        <w:t>所有，</w:t>
      </w:r>
      <w:r w:rsidR="003D13B3">
        <w:rPr>
          <w:rFonts w:ascii="宋体" w:eastAsia="宋体" w:hAnsi="宋体" w:cs="宋体" w:hint="eastAsia"/>
          <w:kern w:val="0"/>
          <w:sz w:val="24"/>
          <w:szCs w:val="24"/>
        </w:rPr>
        <w:t>平台</w:t>
      </w:r>
      <w:r w:rsidRPr="008E2B3A">
        <w:rPr>
          <w:rFonts w:ascii="宋体" w:eastAsia="宋体" w:hAnsi="宋体" w:cs="宋体"/>
          <w:kern w:val="0"/>
          <w:sz w:val="24"/>
          <w:szCs w:val="24"/>
        </w:rPr>
        <w:t>可根据自身经营需求商业化无偿使用。</w:t>
      </w:r>
      <w:r w:rsidRPr="008E2B3A">
        <w:rPr>
          <w:rFonts w:ascii="宋体" w:eastAsia="宋体" w:hAnsi="宋体" w:cs="宋体"/>
          <w:kern w:val="0"/>
          <w:sz w:val="24"/>
          <w:szCs w:val="24"/>
        </w:rPr>
        <w:br/>
      </w:r>
      <w:r w:rsidRPr="008E2B3A">
        <w:rPr>
          <w:rFonts w:ascii="宋体" w:eastAsia="宋体" w:hAnsi="宋体" w:cs="宋体"/>
          <w:kern w:val="0"/>
          <w:sz w:val="24"/>
          <w:szCs w:val="24"/>
        </w:rPr>
        <w:br/>
        <w:t>4、本协议受中华人民共和国法律管辖并按中华人民共和国法律解释。协议履行中发生争议，可由各方协商解决</w:t>
      </w:r>
      <w:r w:rsidR="001037E4">
        <w:rPr>
          <w:rFonts w:ascii="宋体" w:eastAsia="宋体" w:hAnsi="宋体" w:cs="宋体" w:hint="eastAsia"/>
          <w:kern w:val="0"/>
          <w:sz w:val="24"/>
          <w:szCs w:val="24"/>
        </w:rPr>
        <w:t>。</w:t>
      </w:r>
      <w:r w:rsidRPr="008E2B3A">
        <w:rPr>
          <w:rFonts w:ascii="宋体" w:eastAsia="宋体" w:hAnsi="宋体" w:cs="宋体"/>
          <w:kern w:val="0"/>
          <w:sz w:val="24"/>
          <w:szCs w:val="24"/>
        </w:rPr>
        <w:br/>
      </w:r>
    </w:p>
    <w:sectPr w:rsidR="007E12AB" w:rsidRPr="001037E4" w:rsidSect="00351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D4E99" w14:textId="77777777" w:rsidR="00465134" w:rsidRDefault="00465134" w:rsidP="00803401">
      <w:r>
        <w:separator/>
      </w:r>
    </w:p>
  </w:endnote>
  <w:endnote w:type="continuationSeparator" w:id="0">
    <w:p w14:paraId="4AE2A4C0" w14:textId="77777777" w:rsidR="00465134" w:rsidRDefault="00465134" w:rsidP="0080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A0135" w14:textId="77777777" w:rsidR="00465134" w:rsidRDefault="00465134" w:rsidP="00803401">
      <w:r>
        <w:separator/>
      </w:r>
    </w:p>
  </w:footnote>
  <w:footnote w:type="continuationSeparator" w:id="0">
    <w:p w14:paraId="67DA55E1" w14:textId="77777777" w:rsidR="00465134" w:rsidRDefault="00465134" w:rsidP="00803401">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sgrav">
    <w15:presenceInfo w15:providerId="None" w15:userId="losgr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401"/>
    <w:rsid w:val="00016320"/>
    <w:rsid w:val="00017750"/>
    <w:rsid w:val="00020B37"/>
    <w:rsid w:val="00027083"/>
    <w:rsid w:val="000767E3"/>
    <w:rsid w:val="000A4848"/>
    <w:rsid w:val="000D2BBB"/>
    <w:rsid w:val="000D5B35"/>
    <w:rsid w:val="000F47CA"/>
    <w:rsid w:val="000F7C4E"/>
    <w:rsid w:val="00101EDB"/>
    <w:rsid w:val="001037E4"/>
    <w:rsid w:val="00113EFB"/>
    <w:rsid w:val="00120F29"/>
    <w:rsid w:val="00162225"/>
    <w:rsid w:val="0018239E"/>
    <w:rsid w:val="00197A20"/>
    <w:rsid w:val="001A410F"/>
    <w:rsid w:val="001A69EC"/>
    <w:rsid w:val="001B029E"/>
    <w:rsid w:val="001C6A25"/>
    <w:rsid w:val="001D1E88"/>
    <w:rsid w:val="001D3493"/>
    <w:rsid w:val="001D5429"/>
    <w:rsid w:val="001D7572"/>
    <w:rsid w:val="001E5C2B"/>
    <w:rsid w:val="001F39A1"/>
    <w:rsid w:val="00201B2D"/>
    <w:rsid w:val="002020E7"/>
    <w:rsid w:val="002036A5"/>
    <w:rsid w:val="00204EE0"/>
    <w:rsid w:val="00212407"/>
    <w:rsid w:val="00221F10"/>
    <w:rsid w:val="00225943"/>
    <w:rsid w:val="0023058D"/>
    <w:rsid w:val="00231837"/>
    <w:rsid w:val="00270C0D"/>
    <w:rsid w:val="00281571"/>
    <w:rsid w:val="00293B9B"/>
    <w:rsid w:val="002B2491"/>
    <w:rsid w:val="002B33BF"/>
    <w:rsid w:val="00306934"/>
    <w:rsid w:val="00351C37"/>
    <w:rsid w:val="00362F40"/>
    <w:rsid w:val="00364760"/>
    <w:rsid w:val="00382EDA"/>
    <w:rsid w:val="00383565"/>
    <w:rsid w:val="003B1AF3"/>
    <w:rsid w:val="003D13B3"/>
    <w:rsid w:val="00403975"/>
    <w:rsid w:val="00426151"/>
    <w:rsid w:val="00465134"/>
    <w:rsid w:val="004A43D7"/>
    <w:rsid w:val="004A517F"/>
    <w:rsid w:val="004C30A3"/>
    <w:rsid w:val="004C4B03"/>
    <w:rsid w:val="004D2BBE"/>
    <w:rsid w:val="004E38AA"/>
    <w:rsid w:val="00504F3F"/>
    <w:rsid w:val="00510E30"/>
    <w:rsid w:val="00517EA7"/>
    <w:rsid w:val="0052373D"/>
    <w:rsid w:val="00535231"/>
    <w:rsid w:val="0053750C"/>
    <w:rsid w:val="00563C21"/>
    <w:rsid w:val="0057768F"/>
    <w:rsid w:val="00577D15"/>
    <w:rsid w:val="005804B5"/>
    <w:rsid w:val="0058054E"/>
    <w:rsid w:val="005A325B"/>
    <w:rsid w:val="005C255D"/>
    <w:rsid w:val="005C2989"/>
    <w:rsid w:val="005D2462"/>
    <w:rsid w:val="005D3C8B"/>
    <w:rsid w:val="005E7D7C"/>
    <w:rsid w:val="00621D41"/>
    <w:rsid w:val="0064550D"/>
    <w:rsid w:val="00665113"/>
    <w:rsid w:val="006758CD"/>
    <w:rsid w:val="006823EB"/>
    <w:rsid w:val="0068559E"/>
    <w:rsid w:val="00695595"/>
    <w:rsid w:val="006C0553"/>
    <w:rsid w:val="006E5F8F"/>
    <w:rsid w:val="0071043C"/>
    <w:rsid w:val="00723728"/>
    <w:rsid w:val="00753399"/>
    <w:rsid w:val="00762006"/>
    <w:rsid w:val="00776F36"/>
    <w:rsid w:val="00777B6D"/>
    <w:rsid w:val="007843DA"/>
    <w:rsid w:val="0079427D"/>
    <w:rsid w:val="007B65DA"/>
    <w:rsid w:val="007D0E67"/>
    <w:rsid w:val="007E12AB"/>
    <w:rsid w:val="007F6A44"/>
    <w:rsid w:val="00803401"/>
    <w:rsid w:val="00811C60"/>
    <w:rsid w:val="0082260F"/>
    <w:rsid w:val="00831464"/>
    <w:rsid w:val="00832B80"/>
    <w:rsid w:val="00867715"/>
    <w:rsid w:val="00872A58"/>
    <w:rsid w:val="0087319A"/>
    <w:rsid w:val="008770C2"/>
    <w:rsid w:val="008773ED"/>
    <w:rsid w:val="008B35A3"/>
    <w:rsid w:val="008C6DDA"/>
    <w:rsid w:val="008C7F4F"/>
    <w:rsid w:val="008D7012"/>
    <w:rsid w:val="008E2B3A"/>
    <w:rsid w:val="008F3CFC"/>
    <w:rsid w:val="008F467C"/>
    <w:rsid w:val="009274C6"/>
    <w:rsid w:val="0092799C"/>
    <w:rsid w:val="00936996"/>
    <w:rsid w:val="00953B6D"/>
    <w:rsid w:val="00966309"/>
    <w:rsid w:val="00977970"/>
    <w:rsid w:val="009A63F7"/>
    <w:rsid w:val="009A6A7D"/>
    <w:rsid w:val="009B7C95"/>
    <w:rsid w:val="009C2C56"/>
    <w:rsid w:val="009C3B75"/>
    <w:rsid w:val="009C53EE"/>
    <w:rsid w:val="009E56F4"/>
    <w:rsid w:val="009E58CC"/>
    <w:rsid w:val="009E6825"/>
    <w:rsid w:val="009F0247"/>
    <w:rsid w:val="00A168C5"/>
    <w:rsid w:val="00A232F6"/>
    <w:rsid w:val="00A31F8F"/>
    <w:rsid w:val="00A3776F"/>
    <w:rsid w:val="00A42E9D"/>
    <w:rsid w:val="00A57DEE"/>
    <w:rsid w:val="00A8526A"/>
    <w:rsid w:val="00A866E4"/>
    <w:rsid w:val="00AB186E"/>
    <w:rsid w:val="00AB6817"/>
    <w:rsid w:val="00AC0FA9"/>
    <w:rsid w:val="00AC20C0"/>
    <w:rsid w:val="00AC42A0"/>
    <w:rsid w:val="00AF5056"/>
    <w:rsid w:val="00B02089"/>
    <w:rsid w:val="00B31154"/>
    <w:rsid w:val="00B45C23"/>
    <w:rsid w:val="00B57E80"/>
    <w:rsid w:val="00BB5379"/>
    <w:rsid w:val="00BC5CF1"/>
    <w:rsid w:val="00BD4145"/>
    <w:rsid w:val="00BD7A02"/>
    <w:rsid w:val="00C04A16"/>
    <w:rsid w:val="00C26192"/>
    <w:rsid w:val="00C33D42"/>
    <w:rsid w:val="00C45C3F"/>
    <w:rsid w:val="00C84EA5"/>
    <w:rsid w:val="00C91795"/>
    <w:rsid w:val="00CB54DF"/>
    <w:rsid w:val="00CD3727"/>
    <w:rsid w:val="00D03854"/>
    <w:rsid w:val="00D329A7"/>
    <w:rsid w:val="00D674BC"/>
    <w:rsid w:val="00D95E9C"/>
    <w:rsid w:val="00DB7B1B"/>
    <w:rsid w:val="00DC4085"/>
    <w:rsid w:val="00DC75D6"/>
    <w:rsid w:val="00DD328A"/>
    <w:rsid w:val="00E02348"/>
    <w:rsid w:val="00E051A6"/>
    <w:rsid w:val="00E13F90"/>
    <w:rsid w:val="00E25FEC"/>
    <w:rsid w:val="00E34CD7"/>
    <w:rsid w:val="00E60E82"/>
    <w:rsid w:val="00E61570"/>
    <w:rsid w:val="00E73980"/>
    <w:rsid w:val="00E813AF"/>
    <w:rsid w:val="00E83C67"/>
    <w:rsid w:val="00EB0712"/>
    <w:rsid w:val="00EB28AE"/>
    <w:rsid w:val="00EC43E9"/>
    <w:rsid w:val="00EE0DCF"/>
    <w:rsid w:val="00EF1660"/>
    <w:rsid w:val="00F01CB1"/>
    <w:rsid w:val="00F07803"/>
    <w:rsid w:val="00F13F47"/>
    <w:rsid w:val="00F31950"/>
    <w:rsid w:val="00F461FC"/>
    <w:rsid w:val="00F70A33"/>
    <w:rsid w:val="00F84341"/>
    <w:rsid w:val="00F93A63"/>
    <w:rsid w:val="00FA18B7"/>
    <w:rsid w:val="00FB05A1"/>
    <w:rsid w:val="00FD0FF1"/>
    <w:rsid w:val="00FE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95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C37"/>
    <w:pPr>
      <w:widowControl w:val="0"/>
      <w:jc w:val="both"/>
    </w:pPr>
  </w:style>
  <w:style w:type="paragraph" w:styleId="1">
    <w:name w:val="heading 1"/>
    <w:basedOn w:val="a"/>
    <w:next w:val="a"/>
    <w:link w:val="10"/>
    <w:uiPriority w:val="9"/>
    <w:qFormat/>
    <w:rsid w:val="00B020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0340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803401"/>
    <w:rPr>
      <w:sz w:val="18"/>
      <w:szCs w:val="18"/>
    </w:rPr>
  </w:style>
  <w:style w:type="paragraph" w:styleId="a5">
    <w:name w:val="footer"/>
    <w:basedOn w:val="a"/>
    <w:link w:val="a6"/>
    <w:uiPriority w:val="99"/>
    <w:semiHidden/>
    <w:unhideWhenUsed/>
    <w:rsid w:val="00803401"/>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03401"/>
    <w:rPr>
      <w:sz w:val="18"/>
      <w:szCs w:val="18"/>
    </w:rPr>
  </w:style>
  <w:style w:type="character" w:styleId="a7">
    <w:name w:val="annotation reference"/>
    <w:basedOn w:val="a0"/>
    <w:uiPriority w:val="99"/>
    <w:semiHidden/>
    <w:unhideWhenUsed/>
    <w:rsid w:val="00776F36"/>
    <w:rPr>
      <w:sz w:val="21"/>
      <w:szCs w:val="21"/>
    </w:rPr>
  </w:style>
  <w:style w:type="paragraph" w:styleId="a8">
    <w:name w:val="annotation text"/>
    <w:basedOn w:val="a"/>
    <w:link w:val="a9"/>
    <w:uiPriority w:val="99"/>
    <w:semiHidden/>
    <w:unhideWhenUsed/>
    <w:rsid w:val="00776F36"/>
    <w:pPr>
      <w:jc w:val="left"/>
    </w:pPr>
  </w:style>
  <w:style w:type="character" w:customStyle="1" w:styleId="a9">
    <w:name w:val="注释文本字符"/>
    <w:basedOn w:val="a0"/>
    <w:link w:val="a8"/>
    <w:uiPriority w:val="99"/>
    <w:semiHidden/>
    <w:rsid w:val="00776F36"/>
  </w:style>
  <w:style w:type="paragraph" w:styleId="aa">
    <w:name w:val="annotation subject"/>
    <w:basedOn w:val="a8"/>
    <w:next w:val="a8"/>
    <w:link w:val="ab"/>
    <w:uiPriority w:val="99"/>
    <w:semiHidden/>
    <w:unhideWhenUsed/>
    <w:rsid w:val="00776F36"/>
    <w:rPr>
      <w:b/>
      <w:bCs/>
    </w:rPr>
  </w:style>
  <w:style w:type="character" w:customStyle="1" w:styleId="ab">
    <w:name w:val="批注主题字符"/>
    <w:basedOn w:val="a9"/>
    <w:link w:val="aa"/>
    <w:uiPriority w:val="99"/>
    <w:semiHidden/>
    <w:rsid w:val="00776F36"/>
    <w:rPr>
      <w:b/>
      <w:bCs/>
    </w:rPr>
  </w:style>
  <w:style w:type="paragraph" w:styleId="ac">
    <w:name w:val="Balloon Text"/>
    <w:basedOn w:val="a"/>
    <w:link w:val="ad"/>
    <w:uiPriority w:val="99"/>
    <w:semiHidden/>
    <w:unhideWhenUsed/>
    <w:rsid w:val="00776F36"/>
    <w:rPr>
      <w:sz w:val="18"/>
      <w:szCs w:val="18"/>
    </w:rPr>
  </w:style>
  <w:style w:type="character" w:customStyle="1" w:styleId="ad">
    <w:name w:val="批注框文本字符"/>
    <w:basedOn w:val="a0"/>
    <w:link w:val="ac"/>
    <w:uiPriority w:val="99"/>
    <w:semiHidden/>
    <w:rsid w:val="00776F36"/>
    <w:rPr>
      <w:sz w:val="18"/>
      <w:szCs w:val="18"/>
    </w:rPr>
  </w:style>
  <w:style w:type="paragraph" w:styleId="ae">
    <w:name w:val="Document Map"/>
    <w:basedOn w:val="a"/>
    <w:link w:val="af"/>
    <w:uiPriority w:val="99"/>
    <w:semiHidden/>
    <w:unhideWhenUsed/>
    <w:rsid w:val="008D7012"/>
    <w:rPr>
      <w:rFonts w:ascii="宋体" w:eastAsia="宋体"/>
      <w:sz w:val="18"/>
      <w:szCs w:val="18"/>
    </w:rPr>
  </w:style>
  <w:style w:type="character" w:customStyle="1" w:styleId="af">
    <w:name w:val="文档结构图 字符"/>
    <w:basedOn w:val="a0"/>
    <w:link w:val="ae"/>
    <w:uiPriority w:val="99"/>
    <w:semiHidden/>
    <w:rsid w:val="008D7012"/>
    <w:rPr>
      <w:rFonts w:ascii="宋体" w:eastAsia="宋体"/>
      <w:sz w:val="18"/>
      <w:szCs w:val="18"/>
    </w:rPr>
  </w:style>
  <w:style w:type="table" w:styleId="af0">
    <w:name w:val="Table Grid"/>
    <w:basedOn w:val="a1"/>
    <w:uiPriority w:val="59"/>
    <w:rsid w:val="004D2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B02089"/>
    <w:rPr>
      <w:b/>
      <w:bCs/>
      <w:kern w:val="44"/>
      <w:sz w:val="44"/>
      <w:szCs w:val="44"/>
    </w:rPr>
  </w:style>
  <w:style w:type="paragraph" w:styleId="af1">
    <w:name w:val="Revision"/>
    <w:hidden/>
    <w:uiPriority w:val="99"/>
    <w:semiHidden/>
    <w:rsid w:val="002318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C37"/>
    <w:pPr>
      <w:widowControl w:val="0"/>
      <w:jc w:val="both"/>
    </w:pPr>
  </w:style>
  <w:style w:type="paragraph" w:styleId="1">
    <w:name w:val="heading 1"/>
    <w:basedOn w:val="a"/>
    <w:next w:val="a"/>
    <w:link w:val="10"/>
    <w:uiPriority w:val="9"/>
    <w:qFormat/>
    <w:rsid w:val="00B020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0340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803401"/>
    <w:rPr>
      <w:sz w:val="18"/>
      <w:szCs w:val="18"/>
    </w:rPr>
  </w:style>
  <w:style w:type="paragraph" w:styleId="a5">
    <w:name w:val="footer"/>
    <w:basedOn w:val="a"/>
    <w:link w:val="a6"/>
    <w:uiPriority w:val="99"/>
    <w:semiHidden/>
    <w:unhideWhenUsed/>
    <w:rsid w:val="00803401"/>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03401"/>
    <w:rPr>
      <w:sz w:val="18"/>
      <w:szCs w:val="18"/>
    </w:rPr>
  </w:style>
  <w:style w:type="character" w:styleId="a7">
    <w:name w:val="annotation reference"/>
    <w:basedOn w:val="a0"/>
    <w:uiPriority w:val="99"/>
    <w:semiHidden/>
    <w:unhideWhenUsed/>
    <w:rsid w:val="00776F36"/>
    <w:rPr>
      <w:sz w:val="21"/>
      <w:szCs w:val="21"/>
    </w:rPr>
  </w:style>
  <w:style w:type="paragraph" w:styleId="a8">
    <w:name w:val="annotation text"/>
    <w:basedOn w:val="a"/>
    <w:link w:val="a9"/>
    <w:uiPriority w:val="99"/>
    <w:semiHidden/>
    <w:unhideWhenUsed/>
    <w:rsid w:val="00776F36"/>
    <w:pPr>
      <w:jc w:val="left"/>
    </w:pPr>
  </w:style>
  <w:style w:type="character" w:customStyle="1" w:styleId="a9">
    <w:name w:val="注释文本字符"/>
    <w:basedOn w:val="a0"/>
    <w:link w:val="a8"/>
    <w:uiPriority w:val="99"/>
    <w:semiHidden/>
    <w:rsid w:val="00776F36"/>
  </w:style>
  <w:style w:type="paragraph" w:styleId="aa">
    <w:name w:val="annotation subject"/>
    <w:basedOn w:val="a8"/>
    <w:next w:val="a8"/>
    <w:link w:val="ab"/>
    <w:uiPriority w:val="99"/>
    <w:semiHidden/>
    <w:unhideWhenUsed/>
    <w:rsid w:val="00776F36"/>
    <w:rPr>
      <w:b/>
      <w:bCs/>
    </w:rPr>
  </w:style>
  <w:style w:type="character" w:customStyle="1" w:styleId="ab">
    <w:name w:val="批注主题字符"/>
    <w:basedOn w:val="a9"/>
    <w:link w:val="aa"/>
    <w:uiPriority w:val="99"/>
    <w:semiHidden/>
    <w:rsid w:val="00776F36"/>
    <w:rPr>
      <w:b/>
      <w:bCs/>
    </w:rPr>
  </w:style>
  <w:style w:type="paragraph" w:styleId="ac">
    <w:name w:val="Balloon Text"/>
    <w:basedOn w:val="a"/>
    <w:link w:val="ad"/>
    <w:uiPriority w:val="99"/>
    <w:semiHidden/>
    <w:unhideWhenUsed/>
    <w:rsid w:val="00776F36"/>
    <w:rPr>
      <w:sz w:val="18"/>
      <w:szCs w:val="18"/>
    </w:rPr>
  </w:style>
  <w:style w:type="character" w:customStyle="1" w:styleId="ad">
    <w:name w:val="批注框文本字符"/>
    <w:basedOn w:val="a0"/>
    <w:link w:val="ac"/>
    <w:uiPriority w:val="99"/>
    <w:semiHidden/>
    <w:rsid w:val="00776F36"/>
    <w:rPr>
      <w:sz w:val="18"/>
      <w:szCs w:val="18"/>
    </w:rPr>
  </w:style>
  <w:style w:type="paragraph" w:styleId="ae">
    <w:name w:val="Document Map"/>
    <w:basedOn w:val="a"/>
    <w:link w:val="af"/>
    <w:uiPriority w:val="99"/>
    <w:semiHidden/>
    <w:unhideWhenUsed/>
    <w:rsid w:val="008D7012"/>
    <w:rPr>
      <w:rFonts w:ascii="宋体" w:eastAsia="宋体"/>
      <w:sz w:val="18"/>
      <w:szCs w:val="18"/>
    </w:rPr>
  </w:style>
  <w:style w:type="character" w:customStyle="1" w:styleId="af">
    <w:name w:val="文档结构图 字符"/>
    <w:basedOn w:val="a0"/>
    <w:link w:val="ae"/>
    <w:uiPriority w:val="99"/>
    <w:semiHidden/>
    <w:rsid w:val="008D7012"/>
    <w:rPr>
      <w:rFonts w:ascii="宋体" w:eastAsia="宋体"/>
      <w:sz w:val="18"/>
      <w:szCs w:val="18"/>
    </w:rPr>
  </w:style>
  <w:style w:type="table" w:styleId="af0">
    <w:name w:val="Table Grid"/>
    <w:basedOn w:val="a1"/>
    <w:uiPriority w:val="59"/>
    <w:rsid w:val="004D2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B02089"/>
    <w:rPr>
      <w:b/>
      <w:bCs/>
      <w:kern w:val="44"/>
      <w:sz w:val="44"/>
      <w:szCs w:val="44"/>
    </w:rPr>
  </w:style>
  <w:style w:type="paragraph" w:styleId="af1">
    <w:name w:val="Revision"/>
    <w:hidden/>
    <w:uiPriority w:val="99"/>
    <w:semiHidden/>
    <w:rsid w:val="0023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6209">
      <w:bodyDiv w:val="1"/>
      <w:marLeft w:val="0"/>
      <w:marRight w:val="0"/>
      <w:marTop w:val="0"/>
      <w:marBottom w:val="0"/>
      <w:divBdr>
        <w:top w:val="none" w:sz="0" w:space="0" w:color="auto"/>
        <w:left w:val="none" w:sz="0" w:space="0" w:color="auto"/>
        <w:bottom w:val="none" w:sz="0" w:space="0" w:color="auto"/>
        <w:right w:val="none" w:sz="0" w:space="0" w:color="auto"/>
      </w:divBdr>
      <w:divsChild>
        <w:div w:id="226117240">
          <w:marLeft w:val="0"/>
          <w:marRight w:val="0"/>
          <w:marTop w:val="0"/>
          <w:marBottom w:val="0"/>
          <w:divBdr>
            <w:top w:val="none" w:sz="0" w:space="0" w:color="auto"/>
            <w:left w:val="none" w:sz="0" w:space="0" w:color="auto"/>
            <w:bottom w:val="none" w:sz="0" w:space="0" w:color="auto"/>
            <w:right w:val="none" w:sz="0" w:space="0" w:color="auto"/>
          </w:divBdr>
        </w:div>
      </w:divsChild>
    </w:div>
    <w:div w:id="1657026174">
      <w:bodyDiv w:val="1"/>
      <w:marLeft w:val="0"/>
      <w:marRight w:val="0"/>
      <w:marTop w:val="0"/>
      <w:marBottom w:val="0"/>
      <w:divBdr>
        <w:top w:val="none" w:sz="0" w:space="0" w:color="auto"/>
        <w:left w:val="none" w:sz="0" w:space="0" w:color="auto"/>
        <w:bottom w:val="none" w:sz="0" w:space="0" w:color="auto"/>
        <w:right w:val="none" w:sz="0" w:space="0" w:color="auto"/>
      </w:divBdr>
      <w:divsChild>
        <w:div w:id="61121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705</Words>
  <Characters>4022</Characters>
  <Application>Microsoft Macintosh Word</Application>
  <DocSecurity>0</DocSecurity>
  <Lines>33</Lines>
  <Paragraphs>9</Paragraphs>
  <ScaleCrop>false</ScaleCrop>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ZY zhang</cp:lastModifiedBy>
  <cp:revision>9</cp:revision>
  <dcterms:created xsi:type="dcterms:W3CDTF">2015-11-23T09:40:00Z</dcterms:created>
  <dcterms:modified xsi:type="dcterms:W3CDTF">2015-11-25T06:17:00Z</dcterms:modified>
</cp:coreProperties>
</file>